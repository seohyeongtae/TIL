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A9A" w:rsidRDefault="00474A9A" w:rsidP="00474A9A">
      <w:pPr>
        <w:rPr>
          <w:ins w:id="0" w:author="Windows 사용자" w:date="2020-09-16T16:36:00Z"/>
        </w:rPr>
      </w:pPr>
      <w:ins w:id="1" w:author="Windows 사용자" w:date="2020-09-16T16:36:00Z">
        <w:r>
          <w:t xml:space="preserve">INSERT INTO RECEIPT </w:t>
        </w:r>
      </w:ins>
      <w:ins w:id="2" w:author="Windows 사용자" w:date="2020-09-16T16:37:00Z">
        <w:r>
          <w:t>(TAB_ID</w:t>
        </w:r>
        <w:proofErr w:type="gramStart"/>
        <w:r>
          <w:t>,REGDATE,PAYMENT,TOTAL</w:t>
        </w:r>
        <w:proofErr w:type="gramEnd"/>
        <w:r>
          <w:t>) VALUES</w:t>
        </w:r>
      </w:ins>
    </w:p>
    <w:p w:rsidR="00474A9A" w:rsidRDefault="00474A9A" w:rsidP="00474A9A">
      <w:pPr>
        <w:rPr>
          <w:ins w:id="3" w:author="Windows 사용자" w:date="2020-09-16T16:36:00Z"/>
        </w:rPr>
      </w:pPr>
      <w:ins w:id="4" w:author="Windows 사용자" w:date="2020-09-16T16:36:00Z">
        <w:r>
          <w:t xml:space="preserve"> (0, '20/08/30', 1, 35000);</w:t>
        </w:r>
      </w:ins>
    </w:p>
    <w:p w:rsidR="00474A9A" w:rsidRDefault="00474A9A" w:rsidP="00474A9A">
      <w:pPr>
        <w:rPr>
          <w:ins w:id="5" w:author="Windows 사용자" w:date="2020-09-16T16:36:00Z"/>
        </w:rPr>
      </w:pPr>
      <w:ins w:id="6" w:author="Windows 사용자" w:date="2020-09-16T16:36:00Z">
        <w:r>
          <w:t xml:space="preserve">INSERT INTO RECEIPT </w:t>
        </w:r>
      </w:ins>
      <w:ins w:id="7" w:author="Windows 사용자" w:date="2020-09-16T16:37:00Z">
        <w:r>
          <w:t>(TAB_ID</w:t>
        </w:r>
        <w:proofErr w:type="gramStart"/>
        <w:r>
          <w:t>,REGDATE,PAYMENT,TOTAL</w:t>
        </w:r>
        <w:proofErr w:type="gramEnd"/>
        <w:r>
          <w:t>) VALUES</w:t>
        </w:r>
      </w:ins>
    </w:p>
    <w:p w:rsidR="00474A9A" w:rsidRDefault="00474A9A" w:rsidP="00474A9A">
      <w:pPr>
        <w:rPr>
          <w:ins w:id="8" w:author="Windows 사용자" w:date="2020-09-16T16:36:00Z"/>
        </w:rPr>
      </w:pPr>
      <w:ins w:id="9" w:author="Windows 사용자" w:date="2020-09-16T16:36:00Z">
        <w:r>
          <w:t xml:space="preserve"> (0, '20/08/30', 1, 55000);</w:t>
        </w:r>
      </w:ins>
    </w:p>
    <w:p w:rsidR="00474A9A" w:rsidRDefault="00474A9A" w:rsidP="00474A9A">
      <w:pPr>
        <w:rPr>
          <w:ins w:id="10" w:author="Windows 사용자" w:date="2020-09-16T16:36:00Z"/>
        </w:rPr>
      </w:pPr>
      <w:ins w:id="11" w:author="Windows 사용자" w:date="2020-09-16T16:36:00Z">
        <w:r>
          <w:t xml:space="preserve"> </w:t>
        </w:r>
      </w:ins>
    </w:p>
    <w:p w:rsidR="00474A9A" w:rsidRDefault="00474A9A" w:rsidP="00474A9A">
      <w:pPr>
        <w:rPr>
          <w:ins w:id="12" w:author="Windows 사용자" w:date="2020-09-16T16:36:00Z"/>
        </w:rPr>
      </w:pPr>
      <w:ins w:id="13" w:author="Windows 사용자" w:date="2020-09-16T16:36:00Z">
        <w:r>
          <w:t xml:space="preserve"> </w:t>
        </w:r>
      </w:ins>
    </w:p>
    <w:p w:rsidR="00474A9A" w:rsidRDefault="00474A9A" w:rsidP="00474A9A">
      <w:pPr>
        <w:rPr>
          <w:ins w:id="14" w:author="Windows 사용자" w:date="2020-09-16T16:36:00Z"/>
        </w:rPr>
      </w:pPr>
      <w:ins w:id="15" w:author="Windows 사용자" w:date="2020-09-16T16:36:00Z">
        <w:r>
          <w:t xml:space="preserve"> INSERT INTO RECEIPT </w:t>
        </w:r>
      </w:ins>
      <w:ins w:id="16" w:author="Windows 사용자" w:date="2020-09-16T16:37:00Z">
        <w:r>
          <w:t>(TAB_ID</w:t>
        </w:r>
        <w:proofErr w:type="gramStart"/>
        <w:r>
          <w:t>,REGDATE,PAYMENT,TOTAL</w:t>
        </w:r>
        <w:proofErr w:type="gramEnd"/>
        <w:r>
          <w:t>) VALUES</w:t>
        </w:r>
      </w:ins>
    </w:p>
    <w:p w:rsidR="00474A9A" w:rsidRDefault="00474A9A" w:rsidP="00474A9A">
      <w:pPr>
        <w:rPr>
          <w:ins w:id="17" w:author="Windows 사용자" w:date="2020-09-16T16:36:00Z"/>
        </w:rPr>
      </w:pPr>
      <w:ins w:id="18" w:author="Windows 사용자" w:date="2020-09-16T16:36:00Z">
        <w:r>
          <w:t xml:space="preserve"> (0, '20/09/01', 1, 20000);</w:t>
        </w:r>
      </w:ins>
    </w:p>
    <w:p w:rsidR="00474A9A" w:rsidRDefault="00474A9A" w:rsidP="00474A9A">
      <w:pPr>
        <w:rPr>
          <w:ins w:id="19" w:author="Windows 사용자" w:date="2020-09-16T16:36:00Z"/>
        </w:rPr>
      </w:pPr>
      <w:ins w:id="20" w:author="Windows 사용자" w:date="2020-09-16T16:36:00Z">
        <w:r>
          <w:t xml:space="preserve">INSERT INTO RECEIPT </w:t>
        </w:r>
      </w:ins>
      <w:ins w:id="21" w:author="Windows 사용자" w:date="2020-09-16T16:37:00Z">
        <w:r>
          <w:t>(TAB_ID</w:t>
        </w:r>
        <w:proofErr w:type="gramStart"/>
        <w:r>
          <w:t>,REGDATE,PAYMENT,TOTAL</w:t>
        </w:r>
        <w:proofErr w:type="gramEnd"/>
        <w:r>
          <w:t>) VALUES</w:t>
        </w:r>
      </w:ins>
    </w:p>
    <w:p w:rsidR="00474A9A" w:rsidRDefault="00474A9A" w:rsidP="00474A9A">
      <w:pPr>
        <w:rPr>
          <w:ins w:id="22" w:author="Windows 사용자" w:date="2020-09-16T16:36:00Z"/>
        </w:rPr>
      </w:pPr>
      <w:ins w:id="23" w:author="Windows 사용자" w:date="2020-09-16T16:36:00Z">
        <w:r>
          <w:t xml:space="preserve"> (0, '20/09/01', 1, 30000);</w:t>
        </w:r>
      </w:ins>
    </w:p>
    <w:p w:rsidR="00474A9A" w:rsidRDefault="00474A9A" w:rsidP="00474A9A">
      <w:pPr>
        <w:rPr>
          <w:ins w:id="24" w:author="Windows 사용자" w:date="2020-09-16T16:36:00Z"/>
        </w:rPr>
      </w:pPr>
      <w:ins w:id="25" w:author="Windows 사용자" w:date="2020-09-16T16:36:00Z">
        <w:r>
          <w:t xml:space="preserve">INSERT INTO RECEIPT </w:t>
        </w:r>
      </w:ins>
      <w:ins w:id="26" w:author="Windows 사용자" w:date="2020-09-16T16:37:00Z">
        <w:r>
          <w:t>(TAB_ID</w:t>
        </w:r>
        <w:proofErr w:type="gramStart"/>
        <w:r>
          <w:t>,REGDATE,PAYMENT,TOTAL</w:t>
        </w:r>
        <w:proofErr w:type="gramEnd"/>
        <w:r>
          <w:t>) VALUES</w:t>
        </w:r>
      </w:ins>
    </w:p>
    <w:p w:rsidR="00474A9A" w:rsidRDefault="00474A9A" w:rsidP="00474A9A">
      <w:pPr>
        <w:rPr>
          <w:ins w:id="27" w:author="Windows 사용자" w:date="2020-09-16T16:36:00Z"/>
        </w:rPr>
      </w:pPr>
      <w:ins w:id="28" w:author="Windows 사용자" w:date="2020-09-16T16:36:00Z">
        <w:r>
          <w:t xml:space="preserve"> (</w:t>
        </w:r>
        <w:r>
          <w:t>0, '20/09/02', 1, 30000);</w:t>
        </w:r>
      </w:ins>
    </w:p>
    <w:p w:rsidR="00474A9A" w:rsidRDefault="00474A9A" w:rsidP="00474A9A">
      <w:pPr>
        <w:rPr>
          <w:ins w:id="29" w:author="Windows 사용자" w:date="2020-09-16T16:36:00Z"/>
        </w:rPr>
      </w:pPr>
      <w:ins w:id="30" w:author="Windows 사용자" w:date="2020-09-16T16:36:00Z">
        <w:r>
          <w:t xml:space="preserve">INSERT INTO RECEIPT </w:t>
        </w:r>
      </w:ins>
      <w:ins w:id="31" w:author="Windows 사용자" w:date="2020-09-16T16:37:00Z">
        <w:r>
          <w:t>(TAB_ID</w:t>
        </w:r>
        <w:proofErr w:type="gramStart"/>
        <w:r>
          <w:t>,REGDATE,PAYMENT,TOTAL</w:t>
        </w:r>
        <w:proofErr w:type="gramEnd"/>
        <w:r>
          <w:t>) VALUES</w:t>
        </w:r>
      </w:ins>
    </w:p>
    <w:p w:rsidR="00474A9A" w:rsidRDefault="00474A9A" w:rsidP="00474A9A">
      <w:pPr>
        <w:rPr>
          <w:ins w:id="32" w:author="Windows 사용자" w:date="2020-09-16T16:36:00Z"/>
        </w:rPr>
      </w:pPr>
      <w:ins w:id="33" w:author="Windows 사용자" w:date="2020-09-16T16:36:00Z">
        <w:r>
          <w:t xml:space="preserve"> (0, '20/09/02', 1, 50000);</w:t>
        </w:r>
      </w:ins>
    </w:p>
    <w:p w:rsidR="00474A9A" w:rsidRDefault="00474A9A" w:rsidP="00474A9A">
      <w:pPr>
        <w:rPr>
          <w:ins w:id="34" w:author="Windows 사용자" w:date="2020-09-16T16:36:00Z"/>
        </w:rPr>
      </w:pPr>
      <w:ins w:id="35" w:author="Windows 사용자" w:date="2020-09-16T16:36:00Z">
        <w:r>
          <w:t xml:space="preserve">INSERT INTO RECEIPT </w:t>
        </w:r>
      </w:ins>
      <w:ins w:id="36" w:author="Windows 사용자" w:date="2020-09-16T16:37:00Z">
        <w:r>
          <w:t>(TAB_ID</w:t>
        </w:r>
        <w:proofErr w:type="gramStart"/>
        <w:r>
          <w:t>,REGDATE,PAYMENT,TOTAL</w:t>
        </w:r>
        <w:proofErr w:type="gramEnd"/>
        <w:r>
          <w:t>) VALUES</w:t>
        </w:r>
      </w:ins>
    </w:p>
    <w:p w:rsidR="00474A9A" w:rsidRDefault="00474A9A" w:rsidP="00474A9A">
      <w:pPr>
        <w:rPr>
          <w:ins w:id="37" w:author="Windows 사용자" w:date="2020-09-16T16:36:00Z"/>
        </w:rPr>
      </w:pPr>
      <w:ins w:id="38" w:author="Windows 사용자" w:date="2020-09-16T16:36:00Z">
        <w:r>
          <w:t xml:space="preserve"> (0, '20/09/03', 1, 20000);</w:t>
        </w:r>
      </w:ins>
    </w:p>
    <w:p w:rsidR="00474A9A" w:rsidRDefault="00474A9A" w:rsidP="00474A9A">
      <w:pPr>
        <w:rPr>
          <w:ins w:id="39" w:author="Windows 사용자" w:date="2020-09-16T16:36:00Z"/>
        </w:rPr>
      </w:pPr>
      <w:ins w:id="40" w:author="Windows 사용자" w:date="2020-09-16T16:36:00Z">
        <w:r>
          <w:t xml:space="preserve">INSERT INTO RECEIPT </w:t>
        </w:r>
      </w:ins>
      <w:ins w:id="41" w:author="Windows 사용자" w:date="2020-09-16T16:37:00Z">
        <w:r>
          <w:t>(TAB_ID</w:t>
        </w:r>
        <w:proofErr w:type="gramStart"/>
        <w:r>
          <w:t>,REGDATE,PAYMENT,TOTAL</w:t>
        </w:r>
        <w:proofErr w:type="gramEnd"/>
        <w:r>
          <w:t>) VALUES</w:t>
        </w:r>
      </w:ins>
    </w:p>
    <w:p w:rsidR="00474A9A" w:rsidRDefault="00474A9A" w:rsidP="00474A9A">
      <w:pPr>
        <w:rPr>
          <w:ins w:id="42" w:author="Windows 사용자" w:date="2020-09-16T16:36:00Z"/>
        </w:rPr>
      </w:pPr>
      <w:ins w:id="43" w:author="Windows 사용자" w:date="2020-09-16T16:36:00Z">
        <w:r>
          <w:t xml:space="preserve"> (0, '20/09/03', 1, 30000);</w:t>
        </w:r>
      </w:ins>
    </w:p>
    <w:p w:rsidR="00474A9A" w:rsidRDefault="00474A9A" w:rsidP="00474A9A">
      <w:pPr>
        <w:rPr>
          <w:ins w:id="44" w:author="Windows 사용자" w:date="2020-09-16T16:36:00Z"/>
        </w:rPr>
      </w:pPr>
      <w:ins w:id="45" w:author="Windows 사용자" w:date="2020-09-16T16:36:00Z">
        <w:r>
          <w:t xml:space="preserve">INSERT INTO RECEIPT </w:t>
        </w:r>
      </w:ins>
      <w:ins w:id="46" w:author="Windows 사용자" w:date="2020-09-16T16:37:00Z">
        <w:r>
          <w:t>(TAB_ID</w:t>
        </w:r>
        <w:proofErr w:type="gramStart"/>
        <w:r>
          <w:t>,REGDATE,PAYMENT,TOTAL</w:t>
        </w:r>
        <w:proofErr w:type="gramEnd"/>
        <w:r>
          <w:t>) VALUES</w:t>
        </w:r>
      </w:ins>
    </w:p>
    <w:p w:rsidR="00474A9A" w:rsidRDefault="00474A9A" w:rsidP="00474A9A">
      <w:pPr>
        <w:rPr>
          <w:ins w:id="47" w:author="Windows 사용자" w:date="2020-09-16T16:36:00Z"/>
        </w:rPr>
      </w:pPr>
      <w:ins w:id="48" w:author="Windows 사용자" w:date="2020-09-16T16:36:00Z">
        <w:r>
          <w:t xml:space="preserve"> (0, '20/09/04', 1, 40000);</w:t>
        </w:r>
      </w:ins>
    </w:p>
    <w:p w:rsidR="00474A9A" w:rsidRDefault="00474A9A" w:rsidP="00474A9A">
      <w:pPr>
        <w:rPr>
          <w:ins w:id="49" w:author="Windows 사용자" w:date="2020-09-16T16:36:00Z"/>
        </w:rPr>
      </w:pPr>
      <w:ins w:id="50" w:author="Windows 사용자" w:date="2020-09-16T16:36:00Z">
        <w:r>
          <w:t xml:space="preserve">INSERT INTO RECEIPT </w:t>
        </w:r>
      </w:ins>
      <w:ins w:id="51" w:author="Windows 사용자" w:date="2020-09-16T16:37:00Z">
        <w:r>
          <w:t>(TAB_ID</w:t>
        </w:r>
        <w:proofErr w:type="gramStart"/>
        <w:r>
          <w:t>,REGDATE,PAYMENT,TOTAL</w:t>
        </w:r>
        <w:proofErr w:type="gramEnd"/>
        <w:r>
          <w:t>) VALUES</w:t>
        </w:r>
      </w:ins>
    </w:p>
    <w:p w:rsidR="00474A9A" w:rsidRDefault="00474A9A" w:rsidP="00474A9A">
      <w:pPr>
        <w:rPr>
          <w:ins w:id="52" w:author="Windows 사용자" w:date="2020-09-16T16:36:00Z"/>
        </w:rPr>
      </w:pPr>
      <w:ins w:id="53" w:author="Windows 사용자" w:date="2020-09-16T16:36:00Z">
        <w:r>
          <w:t xml:space="preserve"> (0, '20/09/04', 1, 50000);</w:t>
        </w:r>
      </w:ins>
    </w:p>
    <w:p w:rsidR="00474A9A" w:rsidRDefault="00474A9A" w:rsidP="00474A9A">
      <w:pPr>
        <w:rPr>
          <w:ins w:id="54" w:author="Windows 사용자" w:date="2020-09-16T16:36:00Z"/>
        </w:rPr>
      </w:pPr>
      <w:ins w:id="55" w:author="Windows 사용자" w:date="2020-09-16T16:36:00Z">
        <w:r>
          <w:t xml:space="preserve">INSERT INTO RECEIPT </w:t>
        </w:r>
      </w:ins>
      <w:ins w:id="56" w:author="Windows 사용자" w:date="2020-09-16T16:37:00Z">
        <w:r>
          <w:t>(TAB_ID</w:t>
        </w:r>
        <w:proofErr w:type="gramStart"/>
        <w:r>
          <w:t>,REGDATE,PAYMENT,TOTAL</w:t>
        </w:r>
        <w:proofErr w:type="gramEnd"/>
        <w:r>
          <w:t>) VALUES</w:t>
        </w:r>
      </w:ins>
    </w:p>
    <w:p w:rsidR="00474A9A" w:rsidRDefault="00474A9A" w:rsidP="00474A9A">
      <w:pPr>
        <w:rPr>
          <w:ins w:id="57" w:author="Windows 사용자" w:date="2020-09-16T16:36:00Z"/>
        </w:rPr>
      </w:pPr>
      <w:ins w:id="58" w:author="Windows 사용자" w:date="2020-09-16T16:36:00Z">
        <w:r>
          <w:t xml:space="preserve"> </w:t>
        </w:r>
        <w:proofErr w:type="gramStart"/>
        <w:r>
          <w:t>(</w:t>
        </w:r>
      </w:ins>
      <w:ins w:id="59" w:author="Windows 사용자" w:date="2020-09-16T16:38:00Z">
        <w:r>
          <w:t xml:space="preserve"> </w:t>
        </w:r>
      </w:ins>
      <w:ins w:id="60" w:author="Windows 사용자" w:date="2020-09-16T16:36:00Z">
        <w:r>
          <w:t>0</w:t>
        </w:r>
        <w:proofErr w:type="gramEnd"/>
        <w:r>
          <w:t>, '20/09/05', 1, 20000);</w:t>
        </w:r>
      </w:ins>
    </w:p>
    <w:p w:rsidR="00474A9A" w:rsidRDefault="00474A9A" w:rsidP="00474A9A">
      <w:pPr>
        <w:rPr>
          <w:ins w:id="61" w:author="Windows 사용자" w:date="2020-09-16T16:36:00Z"/>
        </w:rPr>
      </w:pPr>
      <w:ins w:id="62" w:author="Windows 사용자" w:date="2020-09-16T16:36:00Z">
        <w:r>
          <w:t xml:space="preserve">INSERT INTO RECEIPT </w:t>
        </w:r>
      </w:ins>
      <w:ins w:id="63" w:author="Windows 사용자" w:date="2020-09-16T16:37:00Z">
        <w:r>
          <w:t>(TAB_ID</w:t>
        </w:r>
        <w:proofErr w:type="gramStart"/>
        <w:r>
          <w:t>,REGDATE,PAYMENT,TOTAL</w:t>
        </w:r>
        <w:proofErr w:type="gramEnd"/>
        <w:r>
          <w:t>) VALUES</w:t>
        </w:r>
      </w:ins>
    </w:p>
    <w:p w:rsidR="00474A9A" w:rsidRDefault="00474A9A" w:rsidP="00474A9A">
      <w:pPr>
        <w:rPr>
          <w:ins w:id="64" w:author="Windows 사용자" w:date="2020-09-16T16:36:00Z"/>
        </w:rPr>
      </w:pPr>
      <w:ins w:id="65" w:author="Windows 사용자" w:date="2020-09-16T16:36:00Z">
        <w:r>
          <w:t xml:space="preserve"> (0, '20/09/05', 1, 30000);</w:t>
        </w:r>
      </w:ins>
    </w:p>
    <w:p w:rsidR="00474A9A" w:rsidRDefault="00474A9A" w:rsidP="00474A9A">
      <w:pPr>
        <w:rPr>
          <w:ins w:id="66" w:author="Windows 사용자" w:date="2020-09-16T16:36:00Z"/>
        </w:rPr>
      </w:pPr>
    </w:p>
    <w:p w:rsidR="00474A9A" w:rsidRDefault="00474A9A" w:rsidP="00474A9A">
      <w:pPr>
        <w:rPr>
          <w:ins w:id="67" w:author="Windows 사용자" w:date="2020-09-16T16:36:00Z"/>
        </w:rPr>
      </w:pPr>
    </w:p>
    <w:p w:rsidR="00474A9A" w:rsidRDefault="00474A9A" w:rsidP="00474A9A">
      <w:pPr>
        <w:rPr>
          <w:ins w:id="68" w:author="Windows 사용자" w:date="2020-09-16T16:36:00Z"/>
        </w:rPr>
      </w:pPr>
      <w:ins w:id="69" w:author="Windows 사용자" w:date="2020-09-16T16:36:00Z">
        <w:r>
          <w:t xml:space="preserve">INSERT INTO RECEIPT </w:t>
        </w:r>
      </w:ins>
      <w:ins w:id="70" w:author="Windows 사용자" w:date="2020-09-16T16:37:00Z">
        <w:r>
          <w:t>(TAB_ID</w:t>
        </w:r>
        <w:proofErr w:type="gramStart"/>
        <w:r>
          <w:t>,REGDATE,PAYMENT,TOTAL</w:t>
        </w:r>
        <w:proofErr w:type="gramEnd"/>
        <w:r>
          <w:t>) VALUES</w:t>
        </w:r>
      </w:ins>
    </w:p>
    <w:p w:rsidR="00474A9A" w:rsidRDefault="00474A9A" w:rsidP="00474A9A">
      <w:pPr>
        <w:rPr>
          <w:ins w:id="71" w:author="Windows 사용자" w:date="2020-09-16T16:36:00Z"/>
        </w:rPr>
      </w:pPr>
      <w:ins w:id="72" w:author="Windows 사용자" w:date="2020-09-16T16:36:00Z">
        <w:r>
          <w:t xml:space="preserve"> ('65', 0, '20/09/06', 1, 25000);</w:t>
        </w:r>
      </w:ins>
    </w:p>
    <w:p w:rsidR="00474A9A" w:rsidRDefault="00474A9A" w:rsidP="00474A9A">
      <w:pPr>
        <w:rPr>
          <w:ins w:id="73" w:author="Windows 사용자" w:date="2020-09-16T16:36:00Z"/>
        </w:rPr>
      </w:pPr>
      <w:ins w:id="74" w:author="Windows 사용자" w:date="2020-09-16T16:36:00Z">
        <w:r>
          <w:t>INSERT INTO RECEIPT (TAB_ID</w:t>
        </w:r>
        <w:proofErr w:type="gramStart"/>
        <w:r>
          <w:t>,REGDATE,PAYMENT,TOTAL</w:t>
        </w:r>
        <w:proofErr w:type="gramEnd"/>
        <w:r>
          <w:t xml:space="preserve">) </w:t>
        </w:r>
      </w:ins>
      <w:ins w:id="75" w:author="Windows 사용자" w:date="2020-09-16T16:37:00Z">
        <w:r>
          <w:t>(TAB_ID,REGDATE,PAYMENT,TOTAL) VALUES</w:t>
        </w:r>
      </w:ins>
    </w:p>
    <w:p w:rsidR="00474A9A" w:rsidRDefault="00474A9A" w:rsidP="00474A9A">
      <w:pPr>
        <w:rPr>
          <w:ins w:id="76" w:author="Windows 사용자" w:date="2020-09-16T16:36:00Z"/>
        </w:rPr>
      </w:pPr>
      <w:ins w:id="77" w:author="Windows 사용자" w:date="2020-09-16T16:36:00Z">
        <w:r>
          <w:t xml:space="preserve"> </w:t>
        </w:r>
        <w:proofErr w:type="gramStart"/>
        <w:r>
          <w:t>( 0</w:t>
        </w:r>
        <w:proofErr w:type="gramEnd"/>
        <w:r>
          <w:t>, '20/09/06', 1, 35000);</w:t>
        </w:r>
      </w:ins>
    </w:p>
    <w:p w:rsidR="00474A9A" w:rsidRDefault="00474A9A" w:rsidP="00474A9A">
      <w:pPr>
        <w:rPr>
          <w:ins w:id="78" w:author="Windows 사용자" w:date="2020-09-16T16:36:00Z"/>
        </w:rPr>
      </w:pPr>
      <w:ins w:id="79" w:author="Windows 사용자" w:date="2020-09-16T16:36:00Z">
        <w:r>
          <w:t xml:space="preserve">INSERT INTO RECEIPT </w:t>
        </w:r>
      </w:ins>
      <w:ins w:id="80" w:author="Windows 사용자" w:date="2020-09-16T16:37:00Z">
        <w:r>
          <w:t>(TAB_ID</w:t>
        </w:r>
        <w:proofErr w:type="gramStart"/>
        <w:r>
          <w:t>,REGDATE,PAYMENT,TOTAL</w:t>
        </w:r>
        <w:proofErr w:type="gramEnd"/>
        <w:r>
          <w:t>) VALUES</w:t>
        </w:r>
      </w:ins>
    </w:p>
    <w:p w:rsidR="00474A9A" w:rsidRDefault="00474A9A" w:rsidP="00474A9A">
      <w:pPr>
        <w:rPr>
          <w:ins w:id="81" w:author="Windows 사용자" w:date="2020-09-16T16:36:00Z"/>
        </w:rPr>
      </w:pPr>
      <w:ins w:id="82" w:author="Windows 사용자" w:date="2020-09-16T16:36:00Z">
        <w:r>
          <w:t xml:space="preserve"> </w:t>
        </w:r>
        <w:proofErr w:type="gramStart"/>
        <w:r>
          <w:t>(</w:t>
        </w:r>
      </w:ins>
      <w:ins w:id="83" w:author="Windows 사용자" w:date="2020-09-16T16:37:00Z">
        <w:r>
          <w:t xml:space="preserve"> </w:t>
        </w:r>
      </w:ins>
      <w:ins w:id="84" w:author="Windows 사용자" w:date="2020-09-16T16:36:00Z">
        <w:r>
          <w:t>0</w:t>
        </w:r>
        <w:proofErr w:type="gramEnd"/>
        <w:r>
          <w:t>, '20/09/07', 1, 35000);</w:t>
        </w:r>
      </w:ins>
    </w:p>
    <w:p w:rsidR="00474A9A" w:rsidRDefault="00474A9A" w:rsidP="00474A9A">
      <w:pPr>
        <w:rPr>
          <w:ins w:id="85" w:author="Windows 사용자" w:date="2020-09-16T16:36:00Z"/>
        </w:rPr>
      </w:pPr>
      <w:ins w:id="86" w:author="Windows 사용자" w:date="2020-09-16T16:36:00Z">
        <w:r>
          <w:t xml:space="preserve">INSERT INTO RECEIPT </w:t>
        </w:r>
      </w:ins>
      <w:ins w:id="87" w:author="Windows 사용자" w:date="2020-09-16T16:37:00Z">
        <w:r>
          <w:t>(TAB_ID</w:t>
        </w:r>
        <w:proofErr w:type="gramStart"/>
        <w:r>
          <w:t>,REGDATE,PAYMENT,TOTAL</w:t>
        </w:r>
        <w:proofErr w:type="gramEnd"/>
        <w:r>
          <w:t>) VALUES</w:t>
        </w:r>
      </w:ins>
    </w:p>
    <w:p w:rsidR="00474A9A" w:rsidRDefault="00474A9A" w:rsidP="00474A9A">
      <w:pPr>
        <w:rPr>
          <w:ins w:id="88" w:author="Windows 사용자" w:date="2020-09-16T16:36:00Z"/>
        </w:rPr>
      </w:pPr>
      <w:ins w:id="89" w:author="Windows 사용자" w:date="2020-09-16T16:36:00Z">
        <w:r>
          <w:t xml:space="preserve"> </w:t>
        </w:r>
        <w:proofErr w:type="gramStart"/>
        <w:r>
          <w:t>(</w:t>
        </w:r>
      </w:ins>
      <w:ins w:id="90" w:author="Windows 사용자" w:date="2020-09-16T16:37:00Z">
        <w:r>
          <w:t xml:space="preserve"> </w:t>
        </w:r>
      </w:ins>
      <w:ins w:id="91" w:author="Windows 사용자" w:date="2020-09-16T16:36:00Z">
        <w:r>
          <w:t>0</w:t>
        </w:r>
        <w:proofErr w:type="gramEnd"/>
        <w:r>
          <w:t>, '20/09/07', 1, 55000);</w:t>
        </w:r>
      </w:ins>
    </w:p>
    <w:p w:rsidR="00474A9A" w:rsidRDefault="00474A9A" w:rsidP="00474A9A">
      <w:pPr>
        <w:rPr>
          <w:ins w:id="92" w:author="Windows 사용자" w:date="2020-09-16T16:36:00Z"/>
        </w:rPr>
      </w:pPr>
      <w:ins w:id="93" w:author="Windows 사용자" w:date="2020-09-16T16:36:00Z">
        <w:r>
          <w:t xml:space="preserve">INSERT INTO RECEIPT </w:t>
        </w:r>
      </w:ins>
      <w:ins w:id="94" w:author="Windows 사용자" w:date="2020-09-16T16:37:00Z">
        <w:r>
          <w:t>(TAB_ID</w:t>
        </w:r>
        <w:proofErr w:type="gramStart"/>
        <w:r>
          <w:t>,REGDATE,PAYMENT,TOTAL</w:t>
        </w:r>
        <w:proofErr w:type="gramEnd"/>
        <w:r>
          <w:t>) VALUES</w:t>
        </w:r>
      </w:ins>
    </w:p>
    <w:p w:rsidR="00474A9A" w:rsidRDefault="00474A9A" w:rsidP="00474A9A">
      <w:pPr>
        <w:rPr>
          <w:ins w:id="95" w:author="Windows 사용자" w:date="2020-09-16T16:36:00Z"/>
        </w:rPr>
      </w:pPr>
      <w:ins w:id="96" w:author="Windows 사용자" w:date="2020-09-16T16:36:00Z">
        <w:r>
          <w:t xml:space="preserve"> </w:t>
        </w:r>
        <w:proofErr w:type="gramStart"/>
        <w:r>
          <w:t>(</w:t>
        </w:r>
      </w:ins>
      <w:ins w:id="97" w:author="Windows 사용자" w:date="2020-09-16T16:37:00Z">
        <w:r>
          <w:t xml:space="preserve"> </w:t>
        </w:r>
      </w:ins>
      <w:ins w:id="98" w:author="Windows 사용자" w:date="2020-09-16T16:36:00Z">
        <w:r>
          <w:t>0</w:t>
        </w:r>
        <w:proofErr w:type="gramEnd"/>
        <w:r>
          <w:t>, '20/09/08', 1, 25000);</w:t>
        </w:r>
      </w:ins>
    </w:p>
    <w:p w:rsidR="00474A9A" w:rsidRDefault="00474A9A" w:rsidP="00474A9A">
      <w:pPr>
        <w:rPr>
          <w:ins w:id="99" w:author="Windows 사용자" w:date="2020-09-16T16:36:00Z"/>
        </w:rPr>
      </w:pPr>
      <w:ins w:id="100" w:author="Windows 사용자" w:date="2020-09-16T16:36:00Z">
        <w:r>
          <w:t xml:space="preserve">INSERT INTO RECEIPT </w:t>
        </w:r>
      </w:ins>
      <w:ins w:id="101" w:author="Windows 사용자" w:date="2020-09-16T16:37:00Z">
        <w:r>
          <w:t>(TAB_ID</w:t>
        </w:r>
        <w:proofErr w:type="gramStart"/>
        <w:r>
          <w:t>,REGDATE,PAYMENT,TOTAL</w:t>
        </w:r>
        <w:proofErr w:type="gramEnd"/>
        <w:r>
          <w:t>) VALUES</w:t>
        </w:r>
      </w:ins>
    </w:p>
    <w:p w:rsidR="00474A9A" w:rsidRDefault="00474A9A" w:rsidP="00474A9A">
      <w:pPr>
        <w:rPr>
          <w:ins w:id="102" w:author="Windows 사용자" w:date="2020-09-16T16:36:00Z"/>
        </w:rPr>
      </w:pPr>
      <w:ins w:id="103" w:author="Windows 사용자" w:date="2020-09-16T16:36:00Z">
        <w:r>
          <w:t xml:space="preserve"> </w:t>
        </w:r>
        <w:proofErr w:type="gramStart"/>
        <w:r>
          <w:t>(</w:t>
        </w:r>
      </w:ins>
      <w:ins w:id="104" w:author="Windows 사용자" w:date="2020-09-16T16:37:00Z">
        <w:r>
          <w:t xml:space="preserve"> </w:t>
        </w:r>
      </w:ins>
      <w:ins w:id="105" w:author="Windows 사용자" w:date="2020-09-16T16:36:00Z">
        <w:r>
          <w:t>0</w:t>
        </w:r>
        <w:proofErr w:type="gramEnd"/>
        <w:r>
          <w:t>, '20/09/08', 1, 35000);</w:t>
        </w:r>
      </w:ins>
    </w:p>
    <w:p w:rsidR="00474A9A" w:rsidRDefault="00474A9A" w:rsidP="00474A9A">
      <w:pPr>
        <w:rPr>
          <w:ins w:id="106" w:author="Windows 사용자" w:date="2020-09-16T16:36:00Z"/>
        </w:rPr>
      </w:pPr>
      <w:ins w:id="107" w:author="Windows 사용자" w:date="2020-09-16T16:36:00Z">
        <w:r>
          <w:t xml:space="preserve">INSERT INTO RECEIPT </w:t>
        </w:r>
      </w:ins>
      <w:ins w:id="108" w:author="Windows 사용자" w:date="2020-09-16T16:37:00Z">
        <w:r>
          <w:t>(TAB_ID</w:t>
        </w:r>
        <w:proofErr w:type="gramStart"/>
        <w:r>
          <w:t>,REGDATE,PAYMENT,TOTAL</w:t>
        </w:r>
        <w:proofErr w:type="gramEnd"/>
        <w:r>
          <w:t>) VALUES</w:t>
        </w:r>
      </w:ins>
    </w:p>
    <w:p w:rsidR="00474A9A" w:rsidRDefault="00474A9A" w:rsidP="00474A9A">
      <w:pPr>
        <w:rPr>
          <w:ins w:id="109" w:author="Windows 사용자" w:date="2020-09-16T16:36:00Z"/>
        </w:rPr>
      </w:pPr>
      <w:ins w:id="110" w:author="Windows 사용자" w:date="2020-09-16T16:36:00Z">
        <w:r>
          <w:t xml:space="preserve"> </w:t>
        </w:r>
        <w:proofErr w:type="gramStart"/>
        <w:r>
          <w:t>(</w:t>
        </w:r>
      </w:ins>
      <w:ins w:id="111" w:author="Windows 사용자" w:date="2020-09-16T16:37:00Z">
        <w:r>
          <w:t xml:space="preserve"> </w:t>
        </w:r>
      </w:ins>
      <w:ins w:id="112" w:author="Windows 사용자" w:date="2020-09-16T16:36:00Z">
        <w:r>
          <w:t>0</w:t>
        </w:r>
        <w:proofErr w:type="gramEnd"/>
        <w:r>
          <w:t>, '20/09/09', 1, 45000);</w:t>
        </w:r>
      </w:ins>
    </w:p>
    <w:p w:rsidR="00474A9A" w:rsidRDefault="00474A9A" w:rsidP="00474A9A">
      <w:pPr>
        <w:rPr>
          <w:ins w:id="113" w:author="Windows 사용자" w:date="2020-09-16T16:36:00Z"/>
        </w:rPr>
      </w:pPr>
      <w:ins w:id="114" w:author="Windows 사용자" w:date="2020-09-16T16:36:00Z">
        <w:r>
          <w:t xml:space="preserve">INSERT INTO RECEIPT </w:t>
        </w:r>
      </w:ins>
      <w:ins w:id="115" w:author="Windows 사용자" w:date="2020-09-16T16:37:00Z">
        <w:r>
          <w:t>(TAB_ID</w:t>
        </w:r>
        <w:proofErr w:type="gramStart"/>
        <w:r>
          <w:t>,REGDATE,PAYMENT,TOTAL</w:t>
        </w:r>
        <w:proofErr w:type="gramEnd"/>
        <w:r>
          <w:t>) VALUES</w:t>
        </w:r>
      </w:ins>
    </w:p>
    <w:p w:rsidR="006536AB" w:rsidDel="00474A9A" w:rsidRDefault="00474A9A" w:rsidP="00474A9A">
      <w:pPr>
        <w:rPr>
          <w:del w:id="116" w:author="Windows 사용자" w:date="2020-09-16T16:36:00Z"/>
        </w:rPr>
      </w:pPr>
      <w:ins w:id="117" w:author="Windows 사용자" w:date="2020-09-16T16:36:00Z">
        <w:r>
          <w:t xml:space="preserve"> </w:t>
        </w:r>
        <w:proofErr w:type="gramStart"/>
        <w:r>
          <w:t>(</w:t>
        </w:r>
      </w:ins>
      <w:ins w:id="118" w:author="Windows 사용자" w:date="2020-09-16T16:37:00Z">
        <w:r>
          <w:t xml:space="preserve"> </w:t>
        </w:r>
      </w:ins>
      <w:ins w:id="119" w:author="Windows 사용자" w:date="2020-09-16T16:36:00Z">
        <w:r>
          <w:t>0</w:t>
        </w:r>
        <w:proofErr w:type="gramEnd"/>
        <w:r>
          <w:t>, '20/09/09', 1, 55000);</w:t>
        </w:r>
      </w:ins>
      <w:bookmarkStart w:id="120" w:name="_GoBack"/>
      <w:bookmarkEnd w:id="120"/>
    </w:p>
    <w:p w:rsidR="006536AB" w:rsidDel="00474A9A" w:rsidRDefault="006536AB" w:rsidP="006536AB">
      <w:pPr>
        <w:rPr>
          <w:del w:id="121" w:author="Windows 사용자" w:date="2020-09-16T16:36:00Z"/>
        </w:rPr>
      </w:pPr>
      <w:del w:id="122" w:author="Windows 사용자" w:date="2020-09-16T16:36:00Z">
        <w:r w:rsidDel="00474A9A">
          <w:tab/>
          <w:delText>/* TABLE 초기화  */</w:delText>
        </w:r>
      </w:del>
    </w:p>
    <w:p w:rsidR="006536AB" w:rsidDel="00474A9A" w:rsidRDefault="006536AB" w:rsidP="006536AB">
      <w:pPr>
        <w:rPr>
          <w:del w:id="123" w:author="Windows 사용자" w:date="2020-09-16T16:36:00Z"/>
        </w:rPr>
      </w:pPr>
      <w:del w:id="124" w:author="Windows 사용자" w:date="2020-09-16T16:36:00Z">
        <w:r w:rsidDel="00474A9A">
          <w:delText>DROP SEQUENCE BULLETIN_SEQ;</w:delText>
        </w:r>
      </w:del>
    </w:p>
    <w:p w:rsidR="006536AB" w:rsidDel="00474A9A" w:rsidRDefault="006536AB" w:rsidP="006536AB">
      <w:pPr>
        <w:rPr>
          <w:del w:id="125" w:author="Windows 사용자" w:date="2020-09-16T16:36:00Z"/>
        </w:rPr>
      </w:pPr>
      <w:del w:id="126" w:author="Windows 사용자" w:date="2020-09-16T16:36:00Z">
        <w:r w:rsidDel="00474A9A">
          <w:delText>DROP SEQUENCE SALES_SEQ;</w:delText>
        </w:r>
      </w:del>
    </w:p>
    <w:p w:rsidR="006536AB" w:rsidDel="00474A9A" w:rsidRDefault="006536AB" w:rsidP="006536AB">
      <w:pPr>
        <w:rPr>
          <w:del w:id="127" w:author="Windows 사용자" w:date="2020-09-16T16:36:00Z"/>
        </w:rPr>
      </w:pPr>
      <w:del w:id="128" w:author="Windows 사용자" w:date="2020-09-16T16:36:00Z">
        <w:r w:rsidDel="00474A9A">
          <w:delText>DROP SEQUENCE RECEIPT_SEQ;</w:delText>
        </w:r>
      </w:del>
    </w:p>
    <w:p w:rsidR="006536AB" w:rsidDel="00474A9A" w:rsidRDefault="006536AB" w:rsidP="006536AB">
      <w:pPr>
        <w:rPr>
          <w:del w:id="129" w:author="Windows 사용자" w:date="2020-09-16T16:36:00Z"/>
        </w:rPr>
      </w:pPr>
    </w:p>
    <w:p w:rsidR="006536AB" w:rsidDel="00474A9A" w:rsidRDefault="006536AB" w:rsidP="006536AB">
      <w:pPr>
        <w:rPr>
          <w:del w:id="130" w:author="Windows 사용자" w:date="2020-09-16T16:36:00Z"/>
        </w:rPr>
      </w:pPr>
      <w:del w:id="131" w:author="Windows 사용자" w:date="2020-09-16T16:36:00Z">
        <w:r w:rsidDel="00474A9A">
          <w:delText>DROP TABLE BULLETIN;</w:delText>
        </w:r>
      </w:del>
    </w:p>
    <w:p w:rsidR="006536AB" w:rsidDel="00474A9A" w:rsidRDefault="006536AB" w:rsidP="006536AB">
      <w:pPr>
        <w:rPr>
          <w:del w:id="132" w:author="Windows 사용자" w:date="2020-09-16T16:36:00Z"/>
        </w:rPr>
      </w:pPr>
      <w:del w:id="133" w:author="Windows 사용자" w:date="2020-09-16T16:36:00Z">
        <w:r w:rsidDel="00474A9A">
          <w:delText>DROP TABLE SALES;</w:delText>
        </w:r>
      </w:del>
    </w:p>
    <w:p w:rsidR="006536AB" w:rsidDel="00474A9A" w:rsidRDefault="006536AB" w:rsidP="006536AB">
      <w:pPr>
        <w:rPr>
          <w:del w:id="134" w:author="Windows 사용자" w:date="2020-09-16T16:36:00Z"/>
        </w:rPr>
      </w:pPr>
      <w:del w:id="135" w:author="Windows 사용자" w:date="2020-09-16T16:36:00Z">
        <w:r w:rsidDel="00474A9A">
          <w:delText>DROP TABLE RECEIPT;</w:delText>
        </w:r>
      </w:del>
    </w:p>
    <w:p w:rsidR="006536AB" w:rsidDel="00474A9A" w:rsidRDefault="006536AB" w:rsidP="006536AB">
      <w:pPr>
        <w:rPr>
          <w:del w:id="136" w:author="Windows 사용자" w:date="2020-09-16T16:36:00Z"/>
        </w:rPr>
      </w:pPr>
      <w:del w:id="137" w:author="Windows 사용자" w:date="2020-09-16T16:36:00Z">
        <w:r w:rsidDel="00474A9A">
          <w:delText>DROP TABLE TAB;</w:delText>
        </w:r>
      </w:del>
    </w:p>
    <w:p w:rsidR="006536AB" w:rsidDel="00474A9A" w:rsidRDefault="006536AB" w:rsidP="006536AB">
      <w:pPr>
        <w:rPr>
          <w:del w:id="138" w:author="Windows 사용자" w:date="2020-09-16T16:36:00Z"/>
        </w:rPr>
      </w:pPr>
      <w:del w:id="139" w:author="Windows 사용자" w:date="2020-09-16T16:36:00Z">
        <w:r w:rsidDel="00474A9A">
          <w:delText>DROP TABLE MENU;</w:delText>
        </w:r>
      </w:del>
    </w:p>
    <w:p w:rsidR="006536AB" w:rsidDel="00474A9A" w:rsidRDefault="006536AB" w:rsidP="006536AB">
      <w:pPr>
        <w:rPr>
          <w:del w:id="140" w:author="Windows 사용자" w:date="2020-09-16T16:36:00Z"/>
        </w:rPr>
      </w:pPr>
      <w:del w:id="141" w:author="Windows 사용자" w:date="2020-09-16T16:36:00Z">
        <w:r w:rsidDel="00474A9A">
          <w:delText>COMMIT;</w:delText>
        </w:r>
      </w:del>
    </w:p>
    <w:p w:rsidR="006536AB" w:rsidDel="00474A9A" w:rsidRDefault="006536AB" w:rsidP="006536AB">
      <w:pPr>
        <w:rPr>
          <w:del w:id="142" w:author="Windows 사용자" w:date="2020-09-16T16:36:00Z"/>
        </w:rPr>
      </w:pPr>
    </w:p>
    <w:p w:rsidR="006536AB" w:rsidDel="00474A9A" w:rsidRDefault="006536AB" w:rsidP="006536AB">
      <w:pPr>
        <w:rPr>
          <w:del w:id="143" w:author="Windows 사용자" w:date="2020-09-16T16:36:00Z"/>
        </w:rPr>
      </w:pPr>
    </w:p>
    <w:p w:rsidR="006536AB" w:rsidDel="00474A9A" w:rsidRDefault="006536AB" w:rsidP="006536AB">
      <w:pPr>
        <w:rPr>
          <w:del w:id="144" w:author="Windows 사용자" w:date="2020-09-16T16:36:00Z"/>
        </w:rPr>
      </w:pPr>
      <w:del w:id="145" w:author="Windows 사용자" w:date="2020-09-16T16:36:00Z">
        <w:r w:rsidDel="00474A9A">
          <w:delText>SELECT * FROM  TAB;</w:delText>
        </w:r>
      </w:del>
    </w:p>
    <w:p w:rsidR="006536AB" w:rsidDel="00474A9A" w:rsidRDefault="006536AB" w:rsidP="006536AB">
      <w:pPr>
        <w:rPr>
          <w:del w:id="146" w:author="Windows 사용자" w:date="2020-09-16T16:36:00Z"/>
        </w:rPr>
      </w:pPr>
      <w:del w:id="147" w:author="Windows 사용자" w:date="2020-09-16T16:36:00Z">
        <w:r w:rsidDel="00474A9A">
          <w:delText>SELECT * FROM  MENU;</w:delText>
        </w:r>
      </w:del>
    </w:p>
    <w:p w:rsidR="006536AB" w:rsidDel="00474A9A" w:rsidRDefault="006536AB" w:rsidP="006536AB">
      <w:pPr>
        <w:rPr>
          <w:del w:id="148" w:author="Windows 사용자" w:date="2020-09-16T16:36:00Z"/>
        </w:rPr>
      </w:pPr>
      <w:del w:id="149" w:author="Windows 사용자" w:date="2020-09-16T16:36:00Z">
        <w:r w:rsidDel="00474A9A">
          <w:delText>SELECT * FROM  BULLETIN;</w:delText>
        </w:r>
      </w:del>
    </w:p>
    <w:p w:rsidR="006536AB" w:rsidDel="00474A9A" w:rsidRDefault="006536AB" w:rsidP="006536AB">
      <w:pPr>
        <w:rPr>
          <w:del w:id="150" w:author="Windows 사용자" w:date="2020-09-16T16:36:00Z"/>
        </w:rPr>
      </w:pPr>
      <w:del w:id="151" w:author="Windows 사용자" w:date="2020-09-16T16:36:00Z">
        <w:r w:rsidDel="00474A9A">
          <w:delText>SELECT * FROM  RECEIPT;</w:delText>
        </w:r>
      </w:del>
    </w:p>
    <w:p w:rsidR="006536AB" w:rsidDel="00474A9A" w:rsidRDefault="006536AB" w:rsidP="006536AB">
      <w:pPr>
        <w:rPr>
          <w:del w:id="152" w:author="Windows 사용자" w:date="2020-09-16T16:36:00Z"/>
        </w:rPr>
      </w:pPr>
      <w:del w:id="153" w:author="Windows 사용자" w:date="2020-09-16T16:36:00Z">
        <w:r w:rsidDel="00474A9A">
          <w:delText>SELECT * FROM  SALES;</w:delText>
        </w:r>
      </w:del>
    </w:p>
    <w:p w:rsidR="006536AB" w:rsidDel="00474A9A" w:rsidRDefault="006536AB" w:rsidP="006536AB">
      <w:pPr>
        <w:rPr>
          <w:del w:id="154" w:author="Windows 사용자" w:date="2020-09-16T16:36:00Z"/>
        </w:rPr>
      </w:pPr>
    </w:p>
    <w:p w:rsidR="006536AB" w:rsidDel="00474A9A" w:rsidRDefault="006536AB" w:rsidP="006536AB">
      <w:pPr>
        <w:rPr>
          <w:del w:id="155" w:author="Windows 사용자" w:date="2020-09-16T16:36:00Z"/>
        </w:rPr>
      </w:pPr>
    </w:p>
    <w:p w:rsidR="006536AB" w:rsidDel="00474A9A" w:rsidRDefault="006536AB" w:rsidP="006536AB">
      <w:pPr>
        <w:rPr>
          <w:del w:id="156" w:author="Windows 사용자" w:date="2020-09-16T16:36:00Z"/>
        </w:rPr>
      </w:pPr>
    </w:p>
    <w:p w:rsidR="006536AB" w:rsidDel="00474A9A" w:rsidRDefault="006536AB" w:rsidP="006536AB">
      <w:pPr>
        <w:rPr>
          <w:del w:id="157" w:author="Windows 사용자" w:date="2020-09-16T16:36:00Z"/>
        </w:rPr>
      </w:pPr>
    </w:p>
    <w:p w:rsidR="006536AB" w:rsidDel="00474A9A" w:rsidRDefault="006536AB" w:rsidP="006536AB">
      <w:pPr>
        <w:rPr>
          <w:del w:id="158" w:author="Windows 사용자" w:date="2020-09-16T16:36:00Z"/>
        </w:rPr>
      </w:pPr>
      <w:del w:id="159" w:author="Windows 사용자" w:date="2020-09-16T16:36:00Z">
        <w:r w:rsidDel="00474A9A">
          <w:tab/>
          <w:delText>/* TAB TABLE 구성*/</w:delText>
        </w:r>
      </w:del>
    </w:p>
    <w:p w:rsidR="006536AB" w:rsidDel="00474A9A" w:rsidRDefault="006536AB" w:rsidP="006536AB">
      <w:pPr>
        <w:rPr>
          <w:del w:id="160" w:author="Windows 사용자" w:date="2020-09-16T16:36:00Z"/>
        </w:rPr>
      </w:pPr>
      <w:del w:id="161" w:author="Windows 사용자" w:date="2020-09-16T16:36:00Z">
        <w:r w:rsidDel="00474A9A">
          <w:delText>CREATE TABLE TAB(</w:delText>
        </w:r>
      </w:del>
    </w:p>
    <w:p w:rsidR="006536AB" w:rsidDel="00474A9A" w:rsidRDefault="006536AB" w:rsidP="006536AB">
      <w:pPr>
        <w:rPr>
          <w:del w:id="162" w:author="Windows 사용자" w:date="2020-09-16T16:36:00Z"/>
        </w:rPr>
      </w:pPr>
      <w:del w:id="163" w:author="Windows 사용자" w:date="2020-09-16T16:36:00Z">
        <w:r w:rsidDel="00474A9A">
          <w:delText>ID VARCHAR(10) PRIMARY KEY,</w:delText>
        </w:r>
      </w:del>
    </w:p>
    <w:p w:rsidR="006536AB" w:rsidDel="00474A9A" w:rsidRDefault="006536AB" w:rsidP="006536AB">
      <w:pPr>
        <w:rPr>
          <w:del w:id="164" w:author="Windows 사용자" w:date="2020-09-16T16:36:00Z"/>
        </w:rPr>
      </w:pPr>
      <w:del w:id="165" w:author="Windows 사용자" w:date="2020-09-16T16:36:00Z">
        <w:r w:rsidDel="00474A9A">
          <w:delText>PWD VARCHAR(10),</w:delText>
        </w:r>
      </w:del>
    </w:p>
    <w:p w:rsidR="006536AB" w:rsidDel="00474A9A" w:rsidRDefault="006536AB" w:rsidP="006536AB">
      <w:pPr>
        <w:rPr>
          <w:del w:id="166" w:author="Windows 사용자" w:date="2020-09-16T16:36:00Z"/>
        </w:rPr>
      </w:pPr>
      <w:del w:id="167" w:author="Windows 사용자" w:date="2020-09-16T16:36:00Z">
        <w:r w:rsidDel="00474A9A">
          <w:delText>NAME INT(3),</w:delText>
        </w:r>
      </w:del>
    </w:p>
    <w:p w:rsidR="006536AB" w:rsidDel="00474A9A" w:rsidRDefault="006536AB" w:rsidP="006536AB">
      <w:pPr>
        <w:rPr>
          <w:del w:id="168" w:author="Windows 사용자" w:date="2020-09-16T16:36:00Z"/>
        </w:rPr>
      </w:pPr>
      <w:del w:id="169" w:author="Windows 사용자" w:date="2020-09-16T16:36:00Z">
        <w:r w:rsidDel="00474A9A">
          <w:delText xml:space="preserve">ADMIN_ID </w:delText>
        </w:r>
      </w:del>
      <w:del w:id="170" w:author="Windows 사용자" w:date="2020-09-16T15:25:00Z">
        <w:r w:rsidDel="006536AB">
          <w:delText>VARCHAR2</w:delText>
        </w:r>
      </w:del>
      <w:del w:id="171" w:author="Windows 사용자" w:date="2020-09-16T16:36:00Z">
        <w:r w:rsidDel="00474A9A">
          <w:delText>(10),</w:delText>
        </w:r>
      </w:del>
    </w:p>
    <w:p w:rsidR="006536AB" w:rsidDel="00474A9A" w:rsidRDefault="006536AB" w:rsidP="006536AB">
      <w:pPr>
        <w:rPr>
          <w:del w:id="172" w:author="Windows 사용자" w:date="2020-09-16T16:36:00Z"/>
        </w:rPr>
      </w:pPr>
      <w:del w:id="173" w:author="Windows 사용자" w:date="2020-09-16T16:36:00Z">
        <w:r w:rsidDel="00474A9A">
          <w:delText>NUM INT(10)</w:delText>
        </w:r>
      </w:del>
    </w:p>
    <w:p w:rsidR="006536AB" w:rsidDel="00474A9A" w:rsidRDefault="006536AB" w:rsidP="006536AB">
      <w:pPr>
        <w:rPr>
          <w:del w:id="174" w:author="Windows 사용자" w:date="2020-09-16T16:36:00Z"/>
        </w:rPr>
      </w:pPr>
      <w:del w:id="175" w:author="Windows 사용자" w:date="2020-09-16T16:36:00Z">
        <w:r w:rsidDel="00474A9A">
          <w:delText>);</w:delText>
        </w:r>
      </w:del>
    </w:p>
    <w:p w:rsidR="006536AB" w:rsidDel="00474A9A" w:rsidRDefault="006536AB" w:rsidP="006536AB">
      <w:pPr>
        <w:rPr>
          <w:del w:id="176" w:author="Windows 사용자" w:date="2020-09-16T16:36:00Z"/>
        </w:rPr>
      </w:pPr>
      <w:del w:id="177" w:author="Windows 사용자" w:date="2020-09-16T16:36:00Z">
        <w:r w:rsidDel="00474A9A">
          <w:delText>COMMIT;</w:delText>
        </w:r>
      </w:del>
    </w:p>
    <w:p w:rsidR="006536AB" w:rsidDel="00474A9A" w:rsidRDefault="006536AB" w:rsidP="006536AB">
      <w:pPr>
        <w:rPr>
          <w:del w:id="178" w:author="Windows 사용자" w:date="2020-09-16T16:36:00Z"/>
        </w:rPr>
      </w:pPr>
    </w:p>
    <w:p w:rsidR="006536AB" w:rsidDel="00474A9A" w:rsidRDefault="006536AB" w:rsidP="006536AB">
      <w:pPr>
        <w:rPr>
          <w:del w:id="179" w:author="Windows 사용자" w:date="2020-09-16T16:36:00Z"/>
        </w:rPr>
      </w:pPr>
    </w:p>
    <w:p w:rsidR="006536AB" w:rsidDel="00474A9A" w:rsidRDefault="006536AB" w:rsidP="006536AB">
      <w:pPr>
        <w:rPr>
          <w:del w:id="180" w:author="Windows 사용자" w:date="2020-09-16T16:36:00Z"/>
        </w:rPr>
      </w:pPr>
    </w:p>
    <w:p w:rsidR="006536AB" w:rsidDel="00474A9A" w:rsidRDefault="006536AB" w:rsidP="006536AB">
      <w:pPr>
        <w:rPr>
          <w:del w:id="181" w:author="Windows 사용자" w:date="2020-09-16T16:36:00Z"/>
        </w:rPr>
      </w:pPr>
      <w:del w:id="182" w:author="Windows 사용자" w:date="2020-09-16T16:36:00Z">
        <w:r w:rsidDel="00474A9A">
          <w:tab/>
          <w:delText>/* MENU TABLE 구성*/</w:delText>
        </w:r>
      </w:del>
    </w:p>
    <w:p w:rsidR="006536AB" w:rsidDel="00474A9A" w:rsidRDefault="006536AB" w:rsidP="006536AB">
      <w:pPr>
        <w:rPr>
          <w:del w:id="183" w:author="Windows 사용자" w:date="2020-09-16T16:36:00Z"/>
        </w:rPr>
      </w:pPr>
      <w:del w:id="184" w:author="Windows 사용자" w:date="2020-09-16T16:36:00Z">
        <w:r w:rsidDel="00474A9A">
          <w:delText>CREATE TABLE MENU(</w:delText>
        </w:r>
      </w:del>
    </w:p>
    <w:p w:rsidR="006536AB" w:rsidDel="00474A9A" w:rsidRDefault="006536AB" w:rsidP="006536AB">
      <w:pPr>
        <w:rPr>
          <w:del w:id="185" w:author="Windows 사용자" w:date="2020-09-16T16:36:00Z"/>
        </w:rPr>
      </w:pPr>
      <w:del w:id="186" w:author="Windows 사용자" w:date="2020-09-16T16:36:00Z">
        <w:r w:rsidDel="00474A9A">
          <w:delText xml:space="preserve">ID </w:delText>
        </w:r>
      </w:del>
      <w:del w:id="187" w:author="Windows 사용자" w:date="2020-09-16T15:25:00Z">
        <w:r w:rsidDel="006536AB">
          <w:delText>VARCHAR2</w:delText>
        </w:r>
      </w:del>
      <w:del w:id="188" w:author="Windows 사용자" w:date="2020-09-16T16:36:00Z">
        <w:r w:rsidDel="00474A9A">
          <w:delText>(10) PRIMARY KEY,</w:delText>
        </w:r>
      </w:del>
    </w:p>
    <w:p w:rsidR="006536AB" w:rsidDel="00474A9A" w:rsidRDefault="006536AB" w:rsidP="006536AB">
      <w:pPr>
        <w:rPr>
          <w:del w:id="189" w:author="Windows 사용자" w:date="2020-09-16T16:36:00Z"/>
        </w:rPr>
      </w:pPr>
      <w:del w:id="190" w:author="Windows 사용자" w:date="2020-09-16T16:36:00Z">
        <w:r w:rsidDel="00474A9A">
          <w:delText xml:space="preserve">NAME </w:delText>
        </w:r>
      </w:del>
      <w:del w:id="191" w:author="Windows 사용자" w:date="2020-09-16T15:25:00Z">
        <w:r w:rsidDel="006536AB">
          <w:delText>VARCHAR2</w:delText>
        </w:r>
      </w:del>
      <w:del w:id="192" w:author="Windows 사용자" w:date="2020-09-16T16:36:00Z">
        <w:r w:rsidDel="00474A9A">
          <w:delText>(20),</w:delText>
        </w:r>
      </w:del>
    </w:p>
    <w:p w:rsidR="006536AB" w:rsidDel="00474A9A" w:rsidRDefault="006536AB" w:rsidP="006536AB">
      <w:pPr>
        <w:rPr>
          <w:del w:id="193" w:author="Windows 사용자" w:date="2020-09-16T16:36:00Z"/>
        </w:rPr>
      </w:pPr>
      <w:del w:id="194" w:author="Windows 사용자" w:date="2020-09-16T16:36:00Z">
        <w:r w:rsidDel="00474A9A">
          <w:delText xml:space="preserve">PRICE </w:delText>
        </w:r>
      </w:del>
      <w:del w:id="195" w:author="Windows 사용자" w:date="2020-09-16T15:25:00Z">
        <w:r w:rsidDel="006536AB">
          <w:delText>NUMBER</w:delText>
        </w:r>
      </w:del>
      <w:del w:id="196" w:author="Windows 사용자" w:date="2020-09-16T16:36:00Z">
        <w:r w:rsidDel="00474A9A">
          <w:delText>(10),</w:delText>
        </w:r>
      </w:del>
    </w:p>
    <w:p w:rsidR="006536AB" w:rsidDel="00474A9A" w:rsidRDefault="006536AB" w:rsidP="006536AB">
      <w:pPr>
        <w:rPr>
          <w:del w:id="197" w:author="Windows 사용자" w:date="2020-09-16T16:36:00Z"/>
        </w:rPr>
      </w:pPr>
      <w:del w:id="198" w:author="Windows 사용자" w:date="2020-09-16T16:36:00Z">
        <w:r w:rsidDel="00474A9A">
          <w:delText xml:space="preserve">TSALES </w:delText>
        </w:r>
      </w:del>
      <w:del w:id="199" w:author="Windows 사용자" w:date="2020-09-16T15:25:00Z">
        <w:r w:rsidDel="006536AB">
          <w:delText>NUMBER</w:delText>
        </w:r>
      </w:del>
      <w:del w:id="200" w:author="Windows 사용자" w:date="2020-09-16T16:36:00Z">
        <w:r w:rsidDel="00474A9A">
          <w:delText>(10),</w:delText>
        </w:r>
      </w:del>
    </w:p>
    <w:p w:rsidR="006536AB" w:rsidDel="00474A9A" w:rsidRDefault="006536AB" w:rsidP="006536AB">
      <w:pPr>
        <w:rPr>
          <w:del w:id="201" w:author="Windows 사용자" w:date="2020-09-16T16:36:00Z"/>
        </w:rPr>
      </w:pPr>
      <w:del w:id="202" w:author="Windows 사용자" w:date="2020-09-16T16:36:00Z">
        <w:r w:rsidDel="00474A9A">
          <w:delText xml:space="preserve">CATEGORY </w:delText>
        </w:r>
      </w:del>
      <w:del w:id="203" w:author="Windows 사용자" w:date="2020-09-16T15:25:00Z">
        <w:r w:rsidDel="006536AB">
          <w:delText>NUMBER</w:delText>
        </w:r>
      </w:del>
      <w:del w:id="204" w:author="Windows 사용자" w:date="2020-09-16T16:36:00Z">
        <w:r w:rsidDel="00474A9A">
          <w:delText>(10),</w:delText>
        </w:r>
      </w:del>
    </w:p>
    <w:p w:rsidR="006536AB" w:rsidDel="00474A9A" w:rsidRDefault="006536AB" w:rsidP="006536AB">
      <w:pPr>
        <w:rPr>
          <w:del w:id="205" w:author="Windows 사용자" w:date="2020-09-16T16:36:00Z"/>
        </w:rPr>
      </w:pPr>
      <w:del w:id="206" w:author="Windows 사용자" w:date="2020-09-16T16:36:00Z">
        <w:r w:rsidDel="00474A9A">
          <w:delText xml:space="preserve">IMG1 </w:delText>
        </w:r>
      </w:del>
      <w:del w:id="207" w:author="Windows 사용자" w:date="2020-09-16T15:25:00Z">
        <w:r w:rsidDel="006536AB">
          <w:delText>VARCHAR2</w:delText>
        </w:r>
      </w:del>
      <w:del w:id="208" w:author="Windows 사용자" w:date="2020-09-16T16:36:00Z">
        <w:r w:rsidDel="00474A9A">
          <w:delText>(20),</w:delText>
        </w:r>
      </w:del>
    </w:p>
    <w:p w:rsidR="006536AB" w:rsidDel="00474A9A" w:rsidRDefault="006536AB" w:rsidP="006536AB">
      <w:pPr>
        <w:rPr>
          <w:del w:id="209" w:author="Windows 사용자" w:date="2020-09-16T16:36:00Z"/>
        </w:rPr>
      </w:pPr>
      <w:del w:id="210" w:author="Windows 사용자" w:date="2020-09-16T16:36:00Z">
        <w:r w:rsidDel="00474A9A">
          <w:delText xml:space="preserve">IMG2 </w:delText>
        </w:r>
      </w:del>
      <w:del w:id="211" w:author="Windows 사용자" w:date="2020-09-16T15:25:00Z">
        <w:r w:rsidDel="006536AB">
          <w:delText>VARCHAR2</w:delText>
        </w:r>
      </w:del>
      <w:del w:id="212" w:author="Windows 사용자" w:date="2020-09-16T16:36:00Z">
        <w:r w:rsidDel="00474A9A">
          <w:delText>(20),</w:delText>
        </w:r>
      </w:del>
    </w:p>
    <w:p w:rsidR="006536AB" w:rsidDel="00474A9A" w:rsidRDefault="006536AB" w:rsidP="006536AB">
      <w:pPr>
        <w:rPr>
          <w:del w:id="213" w:author="Windows 사용자" w:date="2020-09-16T16:36:00Z"/>
        </w:rPr>
      </w:pPr>
      <w:del w:id="214" w:author="Windows 사용자" w:date="2020-09-16T16:36:00Z">
        <w:r w:rsidDel="00474A9A">
          <w:delText xml:space="preserve">IMG3 </w:delText>
        </w:r>
      </w:del>
      <w:del w:id="215" w:author="Windows 사용자" w:date="2020-09-16T15:25:00Z">
        <w:r w:rsidDel="006536AB">
          <w:delText>VARCHAR2</w:delText>
        </w:r>
      </w:del>
      <w:del w:id="216" w:author="Windows 사용자" w:date="2020-09-16T16:36:00Z">
        <w:r w:rsidDel="00474A9A">
          <w:delText>(20)</w:delText>
        </w:r>
      </w:del>
    </w:p>
    <w:p w:rsidR="006536AB" w:rsidDel="00474A9A" w:rsidRDefault="006536AB" w:rsidP="006536AB">
      <w:pPr>
        <w:rPr>
          <w:del w:id="217" w:author="Windows 사용자" w:date="2020-09-16T16:36:00Z"/>
        </w:rPr>
      </w:pPr>
      <w:del w:id="218" w:author="Windows 사용자" w:date="2020-09-16T16:36:00Z">
        <w:r w:rsidDel="00474A9A">
          <w:delText>);</w:delText>
        </w:r>
      </w:del>
    </w:p>
    <w:p w:rsidR="006536AB" w:rsidDel="00474A9A" w:rsidRDefault="006536AB" w:rsidP="006536AB">
      <w:pPr>
        <w:rPr>
          <w:del w:id="219" w:author="Windows 사용자" w:date="2020-09-16T16:36:00Z"/>
        </w:rPr>
      </w:pPr>
      <w:del w:id="220" w:author="Windows 사용자" w:date="2020-09-16T16:36:00Z">
        <w:r w:rsidDel="00474A9A">
          <w:delText>COMMIT;</w:delText>
        </w:r>
      </w:del>
    </w:p>
    <w:p w:rsidR="006536AB" w:rsidDel="00474A9A" w:rsidRDefault="006536AB" w:rsidP="006536AB">
      <w:pPr>
        <w:rPr>
          <w:del w:id="221" w:author="Windows 사용자" w:date="2020-09-16T16:36:00Z"/>
        </w:rPr>
      </w:pPr>
    </w:p>
    <w:p w:rsidR="006536AB" w:rsidDel="00474A9A" w:rsidRDefault="006536AB" w:rsidP="006536AB">
      <w:pPr>
        <w:rPr>
          <w:del w:id="222" w:author="Windows 사용자" w:date="2020-09-16T16:36:00Z"/>
        </w:rPr>
      </w:pPr>
    </w:p>
    <w:p w:rsidR="006536AB" w:rsidDel="00474A9A" w:rsidRDefault="006536AB" w:rsidP="006536AB">
      <w:pPr>
        <w:rPr>
          <w:del w:id="223" w:author="Windows 사용자" w:date="2020-09-16T16:36:00Z"/>
        </w:rPr>
      </w:pPr>
    </w:p>
    <w:p w:rsidR="006536AB" w:rsidDel="00474A9A" w:rsidRDefault="006536AB" w:rsidP="006536AB">
      <w:pPr>
        <w:rPr>
          <w:del w:id="224" w:author="Windows 사용자" w:date="2020-09-16T16:36:00Z"/>
        </w:rPr>
      </w:pPr>
      <w:del w:id="225" w:author="Windows 사용자" w:date="2020-09-16T16:36:00Z">
        <w:r w:rsidDel="00474A9A">
          <w:tab/>
          <w:delText>/* RECEIPT TABLE 구성 */</w:delText>
        </w:r>
      </w:del>
    </w:p>
    <w:p w:rsidR="006536AB" w:rsidDel="00474A9A" w:rsidRDefault="006536AB" w:rsidP="006536AB">
      <w:pPr>
        <w:rPr>
          <w:del w:id="226" w:author="Windows 사용자" w:date="2020-09-16T16:36:00Z"/>
        </w:rPr>
      </w:pPr>
      <w:del w:id="227" w:author="Windows 사용자" w:date="2020-09-16T16:36:00Z">
        <w:r w:rsidDel="00474A9A">
          <w:delText>CREATE TABLE RECEIPT(</w:delText>
        </w:r>
      </w:del>
    </w:p>
    <w:p w:rsidR="006536AB" w:rsidDel="00474A9A" w:rsidRDefault="006536AB" w:rsidP="006536AB">
      <w:pPr>
        <w:rPr>
          <w:del w:id="228" w:author="Windows 사용자" w:date="2020-09-16T16:36:00Z"/>
        </w:rPr>
      </w:pPr>
      <w:del w:id="229" w:author="Windows 사용자" w:date="2020-09-16T16:36:00Z">
        <w:r w:rsidDel="00474A9A">
          <w:delText xml:space="preserve">ID </w:delText>
        </w:r>
      </w:del>
      <w:del w:id="230" w:author="Windows 사용자" w:date="2020-09-16T15:25:00Z">
        <w:r w:rsidDel="006536AB">
          <w:delText>VARCHAR2</w:delText>
        </w:r>
      </w:del>
      <w:del w:id="231" w:author="Windows 사용자" w:date="2020-09-16T16:36:00Z">
        <w:r w:rsidDel="00474A9A">
          <w:delText>(10) PRIMARY KEY,</w:delText>
        </w:r>
      </w:del>
    </w:p>
    <w:p w:rsidR="006536AB" w:rsidDel="00474A9A" w:rsidRDefault="006536AB" w:rsidP="006536AB">
      <w:pPr>
        <w:rPr>
          <w:del w:id="232" w:author="Windows 사용자" w:date="2020-09-16T16:36:00Z"/>
        </w:rPr>
      </w:pPr>
      <w:del w:id="233" w:author="Windows 사용자" w:date="2020-09-16T16:36:00Z">
        <w:r w:rsidDel="00474A9A">
          <w:delText xml:space="preserve">TAB_ID </w:delText>
        </w:r>
      </w:del>
      <w:del w:id="234" w:author="Windows 사용자" w:date="2020-09-16T15:25:00Z">
        <w:r w:rsidDel="006536AB">
          <w:delText>VARCHAR2</w:delText>
        </w:r>
      </w:del>
      <w:del w:id="235" w:author="Windows 사용자" w:date="2020-09-16T16:36:00Z">
        <w:r w:rsidDel="00474A9A">
          <w:delText>(10),</w:delText>
        </w:r>
      </w:del>
    </w:p>
    <w:p w:rsidR="006536AB" w:rsidDel="00474A9A" w:rsidRDefault="006536AB" w:rsidP="006536AB">
      <w:pPr>
        <w:rPr>
          <w:del w:id="236" w:author="Windows 사용자" w:date="2020-09-16T16:36:00Z"/>
        </w:rPr>
      </w:pPr>
      <w:del w:id="237" w:author="Windows 사용자" w:date="2020-09-16T16:36:00Z">
        <w:r w:rsidDel="00474A9A">
          <w:delText xml:space="preserve">REGDATE </w:delText>
        </w:r>
      </w:del>
      <w:del w:id="238" w:author="Windows 사용자" w:date="2020-09-16T15:25:00Z">
        <w:r w:rsidDel="006536AB">
          <w:delText>VARCHAR2</w:delText>
        </w:r>
      </w:del>
      <w:del w:id="239" w:author="Windows 사용자" w:date="2020-09-16T16:36:00Z">
        <w:r w:rsidDel="00474A9A">
          <w:delText>(20),</w:delText>
        </w:r>
      </w:del>
    </w:p>
    <w:p w:rsidR="006536AB" w:rsidDel="00474A9A" w:rsidRDefault="006536AB" w:rsidP="006536AB">
      <w:pPr>
        <w:rPr>
          <w:del w:id="240" w:author="Windows 사용자" w:date="2020-09-16T16:36:00Z"/>
        </w:rPr>
      </w:pPr>
      <w:del w:id="241" w:author="Windows 사용자" w:date="2020-09-16T16:36:00Z">
        <w:r w:rsidDel="00474A9A">
          <w:delText xml:space="preserve">PAYMENT </w:delText>
        </w:r>
      </w:del>
      <w:del w:id="242" w:author="Windows 사용자" w:date="2020-09-16T15:25:00Z">
        <w:r w:rsidDel="006536AB">
          <w:delText>NUMBER</w:delText>
        </w:r>
      </w:del>
      <w:del w:id="243" w:author="Windows 사용자" w:date="2020-09-16T16:36:00Z">
        <w:r w:rsidDel="00474A9A">
          <w:delText>(2),</w:delText>
        </w:r>
      </w:del>
    </w:p>
    <w:p w:rsidR="006536AB" w:rsidDel="00474A9A" w:rsidRDefault="006536AB" w:rsidP="006536AB">
      <w:pPr>
        <w:rPr>
          <w:del w:id="244" w:author="Windows 사용자" w:date="2020-09-16T16:36:00Z"/>
        </w:rPr>
      </w:pPr>
      <w:del w:id="245" w:author="Windows 사용자" w:date="2020-09-16T16:36:00Z">
        <w:r w:rsidDel="00474A9A">
          <w:delText xml:space="preserve">TOTAL </w:delText>
        </w:r>
      </w:del>
      <w:del w:id="246" w:author="Windows 사용자" w:date="2020-09-16T15:25:00Z">
        <w:r w:rsidDel="006536AB">
          <w:delText>NUMBER</w:delText>
        </w:r>
      </w:del>
      <w:del w:id="247" w:author="Windows 사용자" w:date="2020-09-16T16:36:00Z">
        <w:r w:rsidDel="00474A9A">
          <w:delText>(10)</w:delText>
        </w:r>
      </w:del>
    </w:p>
    <w:p w:rsidR="006536AB" w:rsidDel="00474A9A" w:rsidRDefault="006536AB" w:rsidP="006536AB">
      <w:pPr>
        <w:rPr>
          <w:del w:id="248" w:author="Windows 사용자" w:date="2020-09-16T16:36:00Z"/>
        </w:rPr>
      </w:pPr>
      <w:del w:id="249" w:author="Windows 사용자" w:date="2020-09-16T16:36:00Z">
        <w:r w:rsidDel="00474A9A">
          <w:delText>);</w:delText>
        </w:r>
      </w:del>
    </w:p>
    <w:p w:rsidR="006536AB" w:rsidDel="00474A9A" w:rsidRDefault="006536AB" w:rsidP="006536AB">
      <w:pPr>
        <w:rPr>
          <w:del w:id="250" w:author="Windows 사용자" w:date="2020-09-16T16:36:00Z"/>
        </w:rPr>
      </w:pPr>
      <w:del w:id="251" w:author="Windows 사용자" w:date="2020-09-16T16:36:00Z">
        <w:r w:rsidDel="00474A9A">
          <w:delText>COMMIT;</w:delText>
        </w:r>
      </w:del>
    </w:p>
    <w:p w:rsidR="006536AB" w:rsidDel="00474A9A" w:rsidRDefault="006536AB" w:rsidP="006536AB">
      <w:pPr>
        <w:rPr>
          <w:del w:id="252" w:author="Windows 사용자" w:date="2020-09-16T16:36:00Z"/>
        </w:rPr>
      </w:pPr>
    </w:p>
    <w:p w:rsidR="006536AB" w:rsidDel="00474A9A" w:rsidRDefault="006536AB" w:rsidP="006536AB">
      <w:pPr>
        <w:rPr>
          <w:del w:id="253" w:author="Windows 사용자" w:date="2020-09-16T16:36:00Z"/>
        </w:rPr>
      </w:pPr>
      <w:del w:id="254" w:author="Windows 사용자" w:date="2020-09-16T16:36:00Z">
        <w:r w:rsidDel="00474A9A">
          <w:delText>/*</w:delText>
        </w:r>
      </w:del>
    </w:p>
    <w:p w:rsidR="006536AB" w:rsidDel="00474A9A" w:rsidRDefault="006536AB" w:rsidP="006536AB">
      <w:pPr>
        <w:rPr>
          <w:del w:id="255" w:author="Windows 사용자" w:date="2020-09-16T16:36:00Z"/>
        </w:rPr>
      </w:pPr>
      <w:del w:id="256" w:author="Windows 사용자" w:date="2020-09-16T16:36:00Z">
        <w:r w:rsidDel="00474A9A">
          <w:delText xml:space="preserve">ALTER TABLE RECEIPT ADD CONSTRAINT </w:delText>
        </w:r>
      </w:del>
    </w:p>
    <w:p w:rsidR="006536AB" w:rsidDel="00474A9A" w:rsidRDefault="006536AB" w:rsidP="006536AB">
      <w:pPr>
        <w:rPr>
          <w:del w:id="257" w:author="Windows 사용자" w:date="2020-09-16T16:36:00Z"/>
        </w:rPr>
      </w:pPr>
      <w:del w:id="258" w:author="Windows 사용자" w:date="2020-09-16T16:36:00Z">
        <w:r w:rsidDel="00474A9A">
          <w:delText>FK_RECEIPT_TAB_ID FOREIGN KEY(TAB_ID) REFERENCES TAB(ID);</w:delText>
        </w:r>
      </w:del>
    </w:p>
    <w:p w:rsidR="006536AB" w:rsidDel="00474A9A" w:rsidRDefault="006536AB" w:rsidP="006536AB">
      <w:pPr>
        <w:rPr>
          <w:del w:id="259" w:author="Windows 사용자" w:date="2020-09-16T16:36:00Z"/>
        </w:rPr>
      </w:pPr>
      <w:del w:id="260" w:author="Windows 사용자" w:date="2020-09-16T16:36:00Z">
        <w:r w:rsidDel="00474A9A">
          <w:delText>COMMIT;</w:delText>
        </w:r>
      </w:del>
    </w:p>
    <w:p w:rsidR="006536AB" w:rsidDel="00474A9A" w:rsidRDefault="006536AB" w:rsidP="006536AB">
      <w:pPr>
        <w:rPr>
          <w:del w:id="261" w:author="Windows 사용자" w:date="2020-09-16T16:36:00Z"/>
        </w:rPr>
      </w:pPr>
      <w:del w:id="262" w:author="Windows 사용자" w:date="2020-09-16T16:36:00Z">
        <w:r w:rsidDel="00474A9A">
          <w:delText>*/</w:delText>
        </w:r>
      </w:del>
    </w:p>
    <w:p w:rsidR="006536AB" w:rsidDel="00474A9A" w:rsidRDefault="006536AB" w:rsidP="006536AB">
      <w:pPr>
        <w:rPr>
          <w:del w:id="263" w:author="Windows 사용자" w:date="2020-09-16T16:36:00Z"/>
        </w:rPr>
      </w:pPr>
    </w:p>
    <w:p w:rsidR="006536AB" w:rsidDel="00474A9A" w:rsidRDefault="006536AB" w:rsidP="006536AB">
      <w:pPr>
        <w:rPr>
          <w:del w:id="264" w:author="Windows 사용자" w:date="2020-09-16T16:36:00Z"/>
        </w:rPr>
      </w:pPr>
    </w:p>
    <w:p w:rsidR="006536AB" w:rsidDel="00474A9A" w:rsidRDefault="006536AB" w:rsidP="006536AB">
      <w:pPr>
        <w:rPr>
          <w:del w:id="265" w:author="Windows 사용자" w:date="2020-09-16T16:36:00Z"/>
        </w:rPr>
      </w:pPr>
      <w:del w:id="266" w:author="Windows 사용자" w:date="2020-09-16T16:36:00Z">
        <w:r w:rsidDel="00474A9A">
          <w:tab/>
          <w:delText>/* SALES TABLE 구성*/</w:delText>
        </w:r>
      </w:del>
    </w:p>
    <w:p w:rsidR="006536AB" w:rsidDel="00474A9A" w:rsidRDefault="006536AB" w:rsidP="006536AB">
      <w:pPr>
        <w:rPr>
          <w:del w:id="267" w:author="Windows 사용자" w:date="2020-09-16T16:36:00Z"/>
        </w:rPr>
      </w:pPr>
      <w:del w:id="268" w:author="Windows 사용자" w:date="2020-09-16T16:36:00Z">
        <w:r w:rsidDel="00474A9A">
          <w:delText>CREATE TABLE SALES(</w:delText>
        </w:r>
      </w:del>
    </w:p>
    <w:p w:rsidR="006536AB" w:rsidDel="00474A9A" w:rsidRDefault="006536AB" w:rsidP="006536AB">
      <w:pPr>
        <w:rPr>
          <w:del w:id="269" w:author="Windows 사용자" w:date="2020-09-16T16:36:00Z"/>
        </w:rPr>
      </w:pPr>
      <w:del w:id="270" w:author="Windows 사용자" w:date="2020-09-16T16:36:00Z">
        <w:r w:rsidDel="00474A9A">
          <w:delText xml:space="preserve">ID </w:delText>
        </w:r>
      </w:del>
      <w:del w:id="271" w:author="Windows 사용자" w:date="2020-09-16T15:25:00Z">
        <w:r w:rsidDel="006536AB">
          <w:delText>VARCHAR2</w:delText>
        </w:r>
      </w:del>
      <w:del w:id="272" w:author="Windows 사용자" w:date="2020-09-16T16:36:00Z">
        <w:r w:rsidDel="00474A9A">
          <w:delText>(10) PRIMARY KEY,</w:delText>
        </w:r>
      </w:del>
    </w:p>
    <w:p w:rsidR="006536AB" w:rsidDel="00474A9A" w:rsidRDefault="006536AB" w:rsidP="006536AB">
      <w:pPr>
        <w:rPr>
          <w:del w:id="273" w:author="Windows 사용자" w:date="2020-09-16T16:36:00Z"/>
        </w:rPr>
      </w:pPr>
      <w:del w:id="274" w:author="Windows 사용자" w:date="2020-09-16T16:36:00Z">
        <w:r w:rsidDel="00474A9A">
          <w:delText xml:space="preserve">MENU_ID </w:delText>
        </w:r>
      </w:del>
      <w:del w:id="275" w:author="Windows 사용자" w:date="2020-09-16T15:25:00Z">
        <w:r w:rsidDel="006536AB">
          <w:delText>VARCHAR2</w:delText>
        </w:r>
      </w:del>
      <w:del w:id="276" w:author="Windows 사용자" w:date="2020-09-16T16:36:00Z">
        <w:r w:rsidDel="00474A9A">
          <w:delText>(20),</w:delText>
        </w:r>
      </w:del>
    </w:p>
    <w:p w:rsidR="006536AB" w:rsidDel="00474A9A" w:rsidRDefault="006536AB" w:rsidP="006536AB">
      <w:pPr>
        <w:rPr>
          <w:del w:id="277" w:author="Windows 사용자" w:date="2020-09-16T16:36:00Z"/>
        </w:rPr>
      </w:pPr>
      <w:del w:id="278" w:author="Windows 사용자" w:date="2020-09-16T16:36:00Z">
        <w:r w:rsidDel="00474A9A">
          <w:delText xml:space="preserve">RECEIPT_ID </w:delText>
        </w:r>
      </w:del>
      <w:del w:id="279" w:author="Windows 사용자" w:date="2020-09-16T15:25:00Z">
        <w:r w:rsidDel="006536AB">
          <w:delText>VARCHAR2</w:delText>
        </w:r>
      </w:del>
      <w:del w:id="280" w:author="Windows 사용자" w:date="2020-09-16T16:36:00Z">
        <w:r w:rsidDel="00474A9A">
          <w:delText>(10),</w:delText>
        </w:r>
      </w:del>
    </w:p>
    <w:p w:rsidR="006536AB" w:rsidDel="00474A9A" w:rsidRDefault="006536AB" w:rsidP="006536AB">
      <w:pPr>
        <w:rPr>
          <w:del w:id="281" w:author="Windows 사용자" w:date="2020-09-16T16:36:00Z"/>
        </w:rPr>
      </w:pPr>
      <w:del w:id="282" w:author="Windows 사용자" w:date="2020-09-16T16:36:00Z">
        <w:r w:rsidDel="00474A9A">
          <w:delText xml:space="preserve">TAB_ID </w:delText>
        </w:r>
      </w:del>
      <w:del w:id="283" w:author="Windows 사용자" w:date="2020-09-16T15:25:00Z">
        <w:r w:rsidDel="006536AB">
          <w:delText>VARCHAR2</w:delText>
        </w:r>
      </w:del>
      <w:del w:id="284" w:author="Windows 사용자" w:date="2020-09-16T16:36:00Z">
        <w:r w:rsidDel="00474A9A">
          <w:delText>(10),</w:delText>
        </w:r>
      </w:del>
    </w:p>
    <w:p w:rsidR="006536AB" w:rsidDel="00474A9A" w:rsidRDefault="006536AB" w:rsidP="006536AB">
      <w:pPr>
        <w:rPr>
          <w:del w:id="285" w:author="Windows 사용자" w:date="2020-09-16T16:36:00Z"/>
        </w:rPr>
      </w:pPr>
      <w:del w:id="286" w:author="Windows 사용자" w:date="2020-09-16T16:36:00Z">
        <w:r w:rsidDel="00474A9A">
          <w:delText xml:space="preserve">QT </w:delText>
        </w:r>
      </w:del>
      <w:del w:id="287" w:author="Windows 사용자" w:date="2020-09-16T15:25:00Z">
        <w:r w:rsidDel="006536AB">
          <w:delText>NUMBER</w:delText>
        </w:r>
      </w:del>
      <w:del w:id="288" w:author="Windows 사용자" w:date="2020-09-16T16:36:00Z">
        <w:r w:rsidDel="00474A9A">
          <w:delText>(10),</w:delText>
        </w:r>
      </w:del>
    </w:p>
    <w:p w:rsidR="006536AB" w:rsidDel="00474A9A" w:rsidRDefault="006536AB" w:rsidP="006536AB">
      <w:pPr>
        <w:rPr>
          <w:del w:id="289" w:author="Windows 사용자" w:date="2020-09-16T16:36:00Z"/>
        </w:rPr>
      </w:pPr>
      <w:del w:id="290" w:author="Windows 사용자" w:date="2020-09-16T16:36:00Z">
        <w:r w:rsidDel="00474A9A">
          <w:delText xml:space="preserve">S_SERVICE </w:delText>
        </w:r>
      </w:del>
      <w:del w:id="291" w:author="Windows 사용자" w:date="2020-09-16T15:25:00Z">
        <w:r w:rsidDel="006536AB">
          <w:delText>NUMBER</w:delText>
        </w:r>
      </w:del>
      <w:del w:id="292" w:author="Windows 사용자" w:date="2020-09-16T16:36:00Z">
        <w:r w:rsidDel="00474A9A">
          <w:delText>(2),</w:delText>
        </w:r>
      </w:del>
    </w:p>
    <w:p w:rsidR="006536AB" w:rsidDel="00474A9A" w:rsidRDefault="006536AB" w:rsidP="006536AB">
      <w:pPr>
        <w:rPr>
          <w:del w:id="293" w:author="Windows 사용자" w:date="2020-09-16T16:36:00Z"/>
        </w:rPr>
      </w:pPr>
      <w:del w:id="294" w:author="Windows 사용자" w:date="2020-09-16T16:36:00Z">
        <w:r w:rsidDel="00474A9A">
          <w:delText xml:space="preserve">S_PRICE </w:delText>
        </w:r>
      </w:del>
      <w:del w:id="295" w:author="Windows 사용자" w:date="2020-09-16T15:25:00Z">
        <w:r w:rsidDel="006536AB">
          <w:delText>NUMBER</w:delText>
        </w:r>
      </w:del>
      <w:del w:id="296" w:author="Windows 사용자" w:date="2020-09-16T16:36:00Z">
        <w:r w:rsidDel="00474A9A">
          <w:delText>(10)</w:delText>
        </w:r>
      </w:del>
    </w:p>
    <w:p w:rsidR="006536AB" w:rsidDel="00474A9A" w:rsidRDefault="006536AB" w:rsidP="006536AB">
      <w:pPr>
        <w:rPr>
          <w:del w:id="297" w:author="Windows 사용자" w:date="2020-09-16T16:36:00Z"/>
        </w:rPr>
      </w:pPr>
      <w:del w:id="298" w:author="Windows 사용자" w:date="2020-09-16T16:36:00Z">
        <w:r w:rsidDel="00474A9A">
          <w:delText>);</w:delText>
        </w:r>
      </w:del>
    </w:p>
    <w:p w:rsidR="006536AB" w:rsidDel="00474A9A" w:rsidRDefault="006536AB" w:rsidP="006536AB">
      <w:pPr>
        <w:rPr>
          <w:del w:id="299" w:author="Windows 사용자" w:date="2020-09-16T16:36:00Z"/>
        </w:rPr>
      </w:pPr>
      <w:del w:id="300" w:author="Windows 사용자" w:date="2020-09-16T16:36:00Z">
        <w:r w:rsidDel="00474A9A">
          <w:delText>COMMIT;</w:delText>
        </w:r>
      </w:del>
    </w:p>
    <w:p w:rsidR="006536AB" w:rsidDel="00474A9A" w:rsidRDefault="006536AB" w:rsidP="006536AB">
      <w:pPr>
        <w:rPr>
          <w:del w:id="301" w:author="Windows 사용자" w:date="2020-09-16T16:36:00Z"/>
        </w:rPr>
      </w:pPr>
    </w:p>
    <w:p w:rsidR="006536AB" w:rsidDel="00474A9A" w:rsidRDefault="006536AB" w:rsidP="006536AB">
      <w:pPr>
        <w:rPr>
          <w:del w:id="302" w:author="Windows 사용자" w:date="2020-09-16T16:36:00Z"/>
        </w:rPr>
      </w:pPr>
    </w:p>
    <w:p w:rsidR="006536AB" w:rsidDel="00474A9A" w:rsidRDefault="006536AB" w:rsidP="006536AB">
      <w:pPr>
        <w:rPr>
          <w:del w:id="303" w:author="Windows 사용자" w:date="2020-09-16T16:36:00Z"/>
        </w:rPr>
      </w:pPr>
      <w:del w:id="304" w:author="Windows 사용자" w:date="2020-09-16T16:36:00Z">
        <w:r w:rsidDel="00474A9A">
          <w:delText>/*</w:delText>
        </w:r>
      </w:del>
    </w:p>
    <w:p w:rsidR="006536AB" w:rsidDel="00474A9A" w:rsidRDefault="006536AB" w:rsidP="006536AB">
      <w:pPr>
        <w:rPr>
          <w:del w:id="305" w:author="Windows 사용자" w:date="2020-09-16T16:36:00Z"/>
        </w:rPr>
      </w:pPr>
      <w:del w:id="306" w:author="Windows 사용자" w:date="2020-09-16T16:36:00Z">
        <w:r w:rsidDel="00474A9A">
          <w:delText xml:space="preserve">ALTER TABLE SALES ADD CONSTRAINT </w:delText>
        </w:r>
      </w:del>
    </w:p>
    <w:p w:rsidR="006536AB" w:rsidDel="00474A9A" w:rsidRDefault="006536AB" w:rsidP="006536AB">
      <w:pPr>
        <w:rPr>
          <w:del w:id="307" w:author="Windows 사용자" w:date="2020-09-16T16:36:00Z"/>
        </w:rPr>
      </w:pPr>
      <w:del w:id="308" w:author="Windows 사용자" w:date="2020-09-16T16:36:00Z">
        <w:r w:rsidDel="00474A9A">
          <w:delText>FK_SALES_MENU_ID FOREIGN KEY(MENU_ID) REFERENCES MENU(ID);</w:delText>
        </w:r>
      </w:del>
    </w:p>
    <w:p w:rsidR="006536AB" w:rsidDel="00474A9A" w:rsidRDefault="006536AB" w:rsidP="006536AB">
      <w:pPr>
        <w:rPr>
          <w:del w:id="309" w:author="Windows 사용자" w:date="2020-09-16T16:36:00Z"/>
        </w:rPr>
      </w:pPr>
    </w:p>
    <w:p w:rsidR="006536AB" w:rsidDel="00474A9A" w:rsidRDefault="006536AB" w:rsidP="006536AB">
      <w:pPr>
        <w:rPr>
          <w:del w:id="310" w:author="Windows 사용자" w:date="2020-09-16T16:36:00Z"/>
        </w:rPr>
      </w:pPr>
      <w:del w:id="311" w:author="Windows 사용자" w:date="2020-09-16T16:36:00Z">
        <w:r w:rsidDel="00474A9A">
          <w:delText xml:space="preserve">ALTER TABLE SALES ADD CONSTRAINT </w:delText>
        </w:r>
      </w:del>
    </w:p>
    <w:p w:rsidR="006536AB" w:rsidDel="00474A9A" w:rsidRDefault="006536AB" w:rsidP="006536AB">
      <w:pPr>
        <w:rPr>
          <w:del w:id="312" w:author="Windows 사용자" w:date="2020-09-16T16:36:00Z"/>
        </w:rPr>
      </w:pPr>
      <w:del w:id="313" w:author="Windows 사용자" w:date="2020-09-16T16:36:00Z">
        <w:r w:rsidDel="00474A9A">
          <w:delText>FK_SALES_RECEIPT_ID FOREIGN KEY(RECEIPT_ID) REFERENCES RECEIPT(ID);</w:delText>
        </w:r>
      </w:del>
    </w:p>
    <w:p w:rsidR="006536AB" w:rsidDel="00474A9A" w:rsidRDefault="006536AB" w:rsidP="006536AB">
      <w:pPr>
        <w:rPr>
          <w:del w:id="314" w:author="Windows 사용자" w:date="2020-09-16T16:36:00Z"/>
        </w:rPr>
      </w:pPr>
      <w:del w:id="315" w:author="Windows 사용자" w:date="2020-09-16T16:36:00Z">
        <w:r w:rsidDel="00474A9A">
          <w:delText>COMMIT;</w:delText>
        </w:r>
      </w:del>
    </w:p>
    <w:p w:rsidR="006536AB" w:rsidDel="00474A9A" w:rsidRDefault="006536AB" w:rsidP="006536AB">
      <w:pPr>
        <w:rPr>
          <w:del w:id="316" w:author="Windows 사용자" w:date="2020-09-16T16:36:00Z"/>
        </w:rPr>
      </w:pPr>
      <w:del w:id="317" w:author="Windows 사용자" w:date="2020-09-16T16:36:00Z">
        <w:r w:rsidDel="00474A9A">
          <w:delText>*/</w:delText>
        </w:r>
      </w:del>
    </w:p>
    <w:p w:rsidR="006536AB" w:rsidDel="00474A9A" w:rsidRDefault="006536AB" w:rsidP="006536AB">
      <w:pPr>
        <w:rPr>
          <w:del w:id="318" w:author="Windows 사용자" w:date="2020-09-16T16:36:00Z"/>
        </w:rPr>
      </w:pPr>
    </w:p>
    <w:p w:rsidR="006536AB" w:rsidDel="00474A9A" w:rsidRDefault="006536AB" w:rsidP="006536AB">
      <w:pPr>
        <w:rPr>
          <w:del w:id="319" w:author="Windows 사용자" w:date="2020-09-16T16:36:00Z"/>
        </w:rPr>
      </w:pPr>
    </w:p>
    <w:p w:rsidR="006536AB" w:rsidDel="00474A9A" w:rsidRDefault="006536AB" w:rsidP="006536AB">
      <w:pPr>
        <w:rPr>
          <w:del w:id="320" w:author="Windows 사용자" w:date="2020-09-16T16:36:00Z"/>
        </w:rPr>
      </w:pPr>
      <w:del w:id="321" w:author="Windows 사용자" w:date="2020-09-16T16:36:00Z">
        <w:r w:rsidDel="00474A9A">
          <w:tab/>
          <w:delText>/* BULLETIN TABLE 구성*/</w:delText>
        </w:r>
      </w:del>
    </w:p>
    <w:p w:rsidR="006536AB" w:rsidDel="00474A9A" w:rsidRDefault="006536AB" w:rsidP="006536AB">
      <w:pPr>
        <w:rPr>
          <w:del w:id="322" w:author="Windows 사용자" w:date="2020-09-16T16:36:00Z"/>
        </w:rPr>
      </w:pPr>
      <w:del w:id="323" w:author="Windows 사용자" w:date="2020-09-16T16:36:00Z">
        <w:r w:rsidDel="00474A9A">
          <w:delText>CREATE TABLE BULLETIN(</w:delText>
        </w:r>
      </w:del>
    </w:p>
    <w:p w:rsidR="006536AB" w:rsidDel="00474A9A" w:rsidRDefault="006536AB" w:rsidP="006536AB">
      <w:pPr>
        <w:rPr>
          <w:del w:id="324" w:author="Windows 사용자" w:date="2020-09-16T16:36:00Z"/>
        </w:rPr>
      </w:pPr>
      <w:del w:id="325" w:author="Windows 사용자" w:date="2020-09-16T16:36:00Z">
        <w:r w:rsidDel="00474A9A">
          <w:delText xml:space="preserve">ID </w:delText>
        </w:r>
      </w:del>
      <w:del w:id="326" w:author="Windows 사용자" w:date="2020-09-16T15:25:00Z">
        <w:r w:rsidDel="006536AB">
          <w:delText>NUMBER</w:delText>
        </w:r>
      </w:del>
      <w:del w:id="327" w:author="Windows 사용자" w:date="2020-09-16T16:36:00Z">
        <w:r w:rsidDel="00474A9A">
          <w:delText>(5) PRIMARY KEY,</w:delText>
        </w:r>
      </w:del>
    </w:p>
    <w:p w:rsidR="006536AB" w:rsidDel="00474A9A" w:rsidRDefault="006536AB" w:rsidP="006536AB">
      <w:pPr>
        <w:rPr>
          <w:del w:id="328" w:author="Windows 사용자" w:date="2020-09-16T16:36:00Z"/>
        </w:rPr>
      </w:pPr>
      <w:del w:id="329" w:author="Windows 사용자" w:date="2020-09-16T16:36:00Z">
        <w:r w:rsidDel="00474A9A">
          <w:delText xml:space="preserve">TAB_ID </w:delText>
        </w:r>
      </w:del>
      <w:del w:id="330" w:author="Windows 사용자" w:date="2020-09-16T15:25:00Z">
        <w:r w:rsidDel="006536AB">
          <w:delText>VARCHAR2</w:delText>
        </w:r>
      </w:del>
      <w:del w:id="331" w:author="Windows 사용자" w:date="2020-09-16T16:36:00Z">
        <w:r w:rsidDel="00474A9A">
          <w:delText>(10),</w:delText>
        </w:r>
      </w:del>
    </w:p>
    <w:p w:rsidR="006536AB" w:rsidDel="00474A9A" w:rsidRDefault="006536AB" w:rsidP="006536AB">
      <w:pPr>
        <w:rPr>
          <w:del w:id="332" w:author="Windows 사용자" w:date="2020-09-16T16:36:00Z"/>
        </w:rPr>
      </w:pPr>
      <w:del w:id="333" w:author="Windows 사용자" w:date="2020-09-16T16:36:00Z">
        <w:r w:rsidDel="00474A9A">
          <w:delText xml:space="preserve">TITLE </w:delText>
        </w:r>
      </w:del>
      <w:del w:id="334" w:author="Windows 사용자" w:date="2020-09-16T15:25:00Z">
        <w:r w:rsidDel="006536AB">
          <w:delText>VARCHAR2</w:delText>
        </w:r>
      </w:del>
      <w:del w:id="335" w:author="Windows 사용자" w:date="2020-09-16T16:36:00Z">
        <w:r w:rsidDel="00474A9A">
          <w:delText>(20),</w:delText>
        </w:r>
      </w:del>
    </w:p>
    <w:p w:rsidR="006536AB" w:rsidDel="00474A9A" w:rsidRDefault="006536AB" w:rsidP="006536AB">
      <w:pPr>
        <w:rPr>
          <w:del w:id="336" w:author="Windows 사용자" w:date="2020-09-16T16:36:00Z"/>
        </w:rPr>
      </w:pPr>
      <w:del w:id="337" w:author="Windows 사용자" w:date="2020-09-16T16:36:00Z">
        <w:r w:rsidDel="00474A9A">
          <w:delText xml:space="preserve">CONTENT </w:delText>
        </w:r>
      </w:del>
      <w:del w:id="338" w:author="Windows 사용자" w:date="2020-09-16T15:25:00Z">
        <w:r w:rsidDel="006536AB">
          <w:delText>VARCHAR2</w:delText>
        </w:r>
      </w:del>
      <w:del w:id="339" w:author="Windows 사용자" w:date="2020-09-16T16:36:00Z">
        <w:r w:rsidDel="00474A9A">
          <w:delText>(100),</w:delText>
        </w:r>
      </w:del>
    </w:p>
    <w:p w:rsidR="006536AB" w:rsidDel="00474A9A" w:rsidRDefault="006536AB" w:rsidP="006536AB">
      <w:pPr>
        <w:rPr>
          <w:del w:id="340" w:author="Windows 사용자" w:date="2020-09-16T16:36:00Z"/>
        </w:rPr>
      </w:pPr>
      <w:del w:id="341" w:author="Windows 사용자" w:date="2020-09-16T16:36:00Z">
        <w:r w:rsidDel="00474A9A">
          <w:delText xml:space="preserve">AUTHOR </w:delText>
        </w:r>
      </w:del>
      <w:del w:id="342" w:author="Windows 사용자" w:date="2020-09-16T15:25:00Z">
        <w:r w:rsidDel="006536AB">
          <w:delText>VARCHAR2</w:delText>
        </w:r>
      </w:del>
      <w:del w:id="343" w:author="Windows 사용자" w:date="2020-09-16T16:36:00Z">
        <w:r w:rsidDel="00474A9A">
          <w:delText>(10),</w:delText>
        </w:r>
      </w:del>
    </w:p>
    <w:p w:rsidR="006536AB" w:rsidDel="00474A9A" w:rsidRDefault="006536AB" w:rsidP="006536AB">
      <w:pPr>
        <w:rPr>
          <w:del w:id="344" w:author="Windows 사용자" w:date="2020-09-16T16:36:00Z"/>
        </w:rPr>
      </w:pPr>
      <w:del w:id="345" w:author="Windows 사용자" w:date="2020-09-16T16:36:00Z">
        <w:r w:rsidDel="00474A9A">
          <w:delText>REGDATE DATE,</w:delText>
        </w:r>
      </w:del>
    </w:p>
    <w:p w:rsidR="006536AB" w:rsidDel="00474A9A" w:rsidRDefault="006536AB" w:rsidP="006536AB">
      <w:pPr>
        <w:rPr>
          <w:del w:id="346" w:author="Windows 사용자" w:date="2020-09-16T16:36:00Z"/>
        </w:rPr>
      </w:pPr>
      <w:del w:id="347" w:author="Windows 사용자" w:date="2020-09-16T16:36:00Z">
        <w:r w:rsidDel="00474A9A">
          <w:delText xml:space="preserve">COMMENT_ID </w:delText>
        </w:r>
      </w:del>
      <w:del w:id="348" w:author="Windows 사용자" w:date="2020-09-16T15:25:00Z">
        <w:r w:rsidDel="006536AB">
          <w:delText>NUMBER</w:delText>
        </w:r>
      </w:del>
      <w:del w:id="349" w:author="Windows 사용자" w:date="2020-09-16T16:36:00Z">
        <w:r w:rsidDel="00474A9A">
          <w:delText>(5)</w:delText>
        </w:r>
      </w:del>
    </w:p>
    <w:p w:rsidR="006536AB" w:rsidDel="00474A9A" w:rsidRDefault="006536AB" w:rsidP="006536AB">
      <w:pPr>
        <w:rPr>
          <w:del w:id="350" w:author="Windows 사용자" w:date="2020-09-16T16:36:00Z"/>
        </w:rPr>
      </w:pPr>
      <w:del w:id="351" w:author="Windows 사용자" w:date="2020-09-16T16:36:00Z">
        <w:r w:rsidDel="00474A9A">
          <w:delText>);</w:delText>
        </w:r>
      </w:del>
    </w:p>
    <w:p w:rsidR="006536AB" w:rsidDel="00474A9A" w:rsidRDefault="006536AB" w:rsidP="006536AB">
      <w:pPr>
        <w:rPr>
          <w:del w:id="352" w:author="Windows 사용자" w:date="2020-09-16T16:36:00Z"/>
        </w:rPr>
      </w:pPr>
      <w:del w:id="353" w:author="Windows 사용자" w:date="2020-09-16T16:36:00Z">
        <w:r w:rsidDel="00474A9A">
          <w:delText>COMMIT;</w:delText>
        </w:r>
      </w:del>
    </w:p>
    <w:p w:rsidR="006536AB" w:rsidDel="00474A9A" w:rsidRDefault="006536AB" w:rsidP="006536AB">
      <w:pPr>
        <w:rPr>
          <w:del w:id="354" w:author="Windows 사용자" w:date="2020-09-16T16:36:00Z"/>
        </w:rPr>
      </w:pPr>
    </w:p>
    <w:p w:rsidR="006536AB" w:rsidDel="00474A9A" w:rsidRDefault="006536AB" w:rsidP="006536AB">
      <w:pPr>
        <w:rPr>
          <w:del w:id="355" w:author="Windows 사용자" w:date="2020-09-16T16:36:00Z"/>
        </w:rPr>
      </w:pPr>
      <w:del w:id="356" w:author="Windows 사용자" w:date="2020-09-16T16:36:00Z">
        <w:r w:rsidDel="00474A9A">
          <w:delText>/*</w:delText>
        </w:r>
      </w:del>
    </w:p>
    <w:p w:rsidR="006536AB" w:rsidDel="00474A9A" w:rsidRDefault="006536AB" w:rsidP="006536AB">
      <w:pPr>
        <w:rPr>
          <w:del w:id="357" w:author="Windows 사용자" w:date="2020-09-16T16:36:00Z"/>
        </w:rPr>
      </w:pPr>
      <w:del w:id="358" w:author="Windows 사용자" w:date="2020-09-16T16:36:00Z">
        <w:r w:rsidDel="00474A9A">
          <w:delText xml:space="preserve">ALTER TABLE BULLETIN ADD CONSTRAINT </w:delText>
        </w:r>
      </w:del>
    </w:p>
    <w:p w:rsidR="006536AB" w:rsidDel="00474A9A" w:rsidRDefault="006536AB" w:rsidP="006536AB">
      <w:pPr>
        <w:rPr>
          <w:del w:id="359" w:author="Windows 사용자" w:date="2020-09-16T16:36:00Z"/>
        </w:rPr>
      </w:pPr>
      <w:del w:id="360" w:author="Windows 사용자" w:date="2020-09-16T16:36:00Z">
        <w:r w:rsidDel="00474A9A">
          <w:delText>FK_BTAB_ID FOREIGN KEY(TAB_ID) REFERENCES TAB(ID);</w:delText>
        </w:r>
      </w:del>
    </w:p>
    <w:p w:rsidR="006536AB" w:rsidDel="00474A9A" w:rsidRDefault="006536AB" w:rsidP="006536AB">
      <w:pPr>
        <w:rPr>
          <w:del w:id="361" w:author="Windows 사용자" w:date="2020-09-16T16:36:00Z"/>
        </w:rPr>
      </w:pPr>
      <w:del w:id="362" w:author="Windows 사용자" w:date="2020-09-16T16:36:00Z">
        <w:r w:rsidDel="00474A9A">
          <w:delText>COMMIT;</w:delText>
        </w:r>
      </w:del>
    </w:p>
    <w:p w:rsidR="006536AB" w:rsidDel="00474A9A" w:rsidRDefault="006536AB" w:rsidP="006536AB">
      <w:pPr>
        <w:rPr>
          <w:del w:id="363" w:author="Windows 사용자" w:date="2020-09-16T16:36:00Z"/>
        </w:rPr>
      </w:pPr>
      <w:del w:id="364" w:author="Windows 사용자" w:date="2020-09-16T16:36:00Z">
        <w:r w:rsidDel="00474A9A">
          <w:delText>*/</w:delText>
        </w:r>
      </w:del>
    </w:p>
    <w:p w:rsidR="006536AB" w:rsidDel="00474A9A" w:rsidRDefault="006536AB" w:rsidP="006536AB">
      <w:pPr>
        <w:rPr>
          <w:del w:id="365" w:author="Windows 사용자" w:date="2020-09-16T16:36:00Z"/>
        </w:rPr>
      </w:pPr>
    </w:p>
    <w:p w:rsidR="006536AB" w:rsidDel="00474A9A" w:rsidRDefault="006536AB" w:rsidP="006536AB">
      <w:pPr>
        <w:rPr>
          <w:del w:id="366" w:author="Windows 사용자" w:date="2020-09-16T16:36:00Z"/>
        </w:rPr>
      </w:pPr>
    </w:p>
    <w:p w:rsidR="006536AB" w:rsidDel="00474A9A" w:rsidRDefault="006536AB" w:rsidP="006536AB">
      <w:pPr>
        <w:rPr>
          <w:del w:id="367" w:author="Windows 사용자" w:date="2020-09-16T16:36:00Z"/>
        </w:rPr>
      </w:pPr>
    </w:p>
    <w:p w:rsidR="006536AB" w:rsidDel="00474A9A" w:rsidRDefault="006536AB" w:rsidP="006536AB">
      <w:pPr>
        <w:rPr>
          <w:del w:id="368" w:author="Windows 사용자" w:date="2020-09-16T16:36:00Z"/>
        </w:rPr>
      </w:pPr>
      <w:del w:id="369" w:author="Windows 사용자" w:date="2020-09-16T16:36:00Z">
        <w:r w:rsidDel="00474A9A">
          <w:tab/>
          <w:delText>/* BULLETIN SEQ - ID 값*/</w:delText>
        </w:r>
      </w:del>
    </w:p>
    <w:p w:rsidR="006536AB" w:rsidDel="00474A9A" w:rsidRDefault="006536AB" w:rsidP="006536AB">
      <w:pPr>
        <w:rPr>
          <w:del w:id="370" w:author="Windows 사용자" w:date="2020-09-16T16:36:00Z"/>
        </w:rPr>
      </w:pPr>
      <w:del w:id="371" w:author="Windows 사용자" w:date="2020-09-16T16:36:00Z">
        <w:r w:rsidDel="00474A9A">
          <w:delText>CREATE SEQUENCE BULLETIN_SEQ</w:delText>
        </w:r>
      </w:del>
    </w:p>
    <w:p w:rsidR="006536AB" w:rsidDel="00474A9A" w:rsidRDefault="006536AB" w:rsidP="006536AB">
      <w:pPr>
        <w:rPr>
          <w:del w:id="372" w:author="Windows 사용자" w:date="2020-09-16T16:36:00Z"/>
        </w:rPr>
      </w:pPr>
      <w:del w:id="373" w:author="Windows 사용자" w:date="2020-09-16T15:26:00Z">
        <w:r w:rsidDel="006536AB">
          <w:delText xml:space="preserve">START </w:delText>
        </w:r>
      </w:del>
      <w:del w:id="374" w:author="Windows 사용자" w:date="2020-09-16T16:36:00Z">
        <w:r w:rsidDel="00474A9A">
          <w:delText>WITH 1</w:delText>
        </w:r>
      </w:del>
    </w:p>
    <w:p w:rsidR="006536AB" w:rsidDel="00474A9A" w:rsidRDefault="006536AB" w:rsidP="006536AB">
      <w:pPr>
        <w:rPr>
          <w:del w:id="375" w:author="Windows 사용자" w:date="2020-09-16T16:36:00Z"/>
        </w:rPr>
      </w:pPr>
      <w:del w:id="376" w:author="Windows 사용자" w:date="2020-09-16T16:36:00Z">
        <w:r w:rsidDel="00474A9A">
          <w:delText>INCREMENT BY 1;</w:delText>
        </w:r>
      </w:del>
    </w:p>
    <w:p w:rsidR="006536AB" w:rsidDel="00474A9A" w:rsidRDefault="006536AB" w:rsidP="006536AB">
      <w:pPr>
        <w:rPr>
          <w:del w:id="377" w:author="Windows 사용자" w:date="2020-09-16T16:36:00Z"/>
        </w:rPr>
      </w:pPr>
    </w:p>
    <w:p w:rsidR="006536AB" w:rsidDel="00474A9A" w:rsidRDefault="006536AB" w:rsidP="006536AB">
      <w:pPr>
        <w:rPr>
          <w:del w:id="378" w:author="Windows 사용자" w:date="2020-09-16T16:36:00Z"/>
        </w:rPr>
      </w:pPr>
    </w:p>
    <w:p w:rsidR="006536AB" w:rsidDel="00474A9A" w:rsidRDefault="006536AB" w:rsidP="006536AB">
      <w:pPr>
        <w:rPr>
          <w:del w:id="379" w:author="Windows 사용자" w:date="2020-09-16T16:36:00Z"/>
        </w:rPr>
      </w:pPr>
      <w:del w:id="380" w:author="Windows 사용자" w:date="2020-09-16T16:36:00Z">
        <w:r w:rsidDel="00474A9A">
          <w:tab/>
          <w:delText>/* RECEIPT SEQ - ID 값*/</w:delText>
        </w:r>
      </w:del>
    </w:p>
    <w:p w:rsidR="006536AB" w:rsidDel="00474A9A" w:rsidRDefault="006536AB" w:rsidP="006536AB">
      <w:pPr>
        <w:rPr>
          <w:del w:id="381" w:author="Windows 사용자" w:date="2020-09-16T16:36:00Z"/>
        </w:rPr>
      </w:pPr>
      <w:del w:id="382" w:author="Windows 사용자" w:date="2020-09-16T16:36:00Z">
        <w:r w:rsidDel="00474A9A">
          <w:delText>CREATE SEQUENCE RECEIPT_SEQ</w:delText>
        </w:r>
      </w:del>
    </w:p>
    <w:p w:rsidR="006536AB" w:rsidDel="00474A9A" w:rsidRDefault="006536AB" w:rsidP="006536AB">
      <w:pPr>
        <w:rPr>
          <w:del w:id="383" w:author="Windows 사용자" w:date="2020-09-16T16:36:00Z"/>
        </w:rPr>
      </w:pPr>
      <w:del w:id="384" w:author="Windows 사용자" w:date="2020-09-16T15:26:00Z">
        <w:r w:rsidDel="006536AB">
          <w:delText xml:space="preserve">START </w:delText>
        </w:r>
      </w:del>
      <w:del w:id="385" w:author="Windows 사용자" w:date="2020-09-16T16:36:00Z">
        <w:r w:rsidDel="00474A9A">
          <w:delText>WITH 1</w:delText>
        </w:r>
      </w:del>
    </w:p>
    <w:p w:rsidR="006536AB" w:rsidDel="00474A9A" w:rsidRDefault="006536AB" w:rsidP="006536AB">
      <w:pPr>
        <w:rPr>
          <w:del w:id="386" w:author="Windows 사용자" w:date="2020-09-16T16:36:00Z"/>
        </w:rPr>
      </w:pPr>
      <w:del w:id="387" w:author="Windows 사용자" w:date="2020-09-16T16:36:00Z">
        <w:r w:rsidDel="00474A9A">
          <w:delText>INCREMENT BY 1;</w:delText>
        </w:r>
      </w:del>
    </w:p>
    <w:p w:rsidR="006536AB" w:rsidDel="00474A9A" w:rsidRDefault="006536AB" w:rsidP="006536AB">
      <w:pPr>
        <w:rPr>
          <w:del w:id="388" w:author="Windows 사용자" w:date="2020-09-16T16:36:00Z"/>
        </w:rPr>
      </w:pPr>
    </w:p>
    <w:p w:rsidR="006536AB" w:rsidDel="00474A9A" w:rsidRDefault="006536AB" w:rsidP="006536AB">
      <w:pPr>
        <w:rPr>
          <w:del w:id="389" w:author="Windows 사용자" w:date="2020-09-16T16:36:00Z"/>
        </w:rPr>
      </w:pPr>
    </w:p>
    <w:p w:rsidR="006536AB" w:rsidDel="00474A9A" w:rsidRDefault="006536AB" w:rsidP="006536AB">
      <w:pPr>
        <w:rPr>
          <w:del w:id="390" w:author="Windows 사용자" w:date="2020-09-16T16:36:00Z"/>
        </w:rPr>
      </w:pPr>
      <w:del w:id="391" w:author="Windows 사용자" w:date="2020-09-16T16:36:00Z">
        <w:r w:rsidDel="00474A9A">
          <w:tab/>
          <w:delText>/* SALES SEQ - ID 값*/</w:delText>
        </w:r>
      </w:del>
    </w:p>
    <w:p w:rsidR="006536AB" w:rsidDel="00474A9A" w:rsidRDefault="006536AB" w:rsidP="006536AB">
      <w:pPr>
        <w:rPr>
          <w:del w:id="392" w:author="Windows 사용자" w:date="2020-09-16T16:36:00Z"/>
        </w:rPr>
      </w:pPr>
      <w:del w:id="393" w:author="Windows 사용자" w:date="2020-09-16T16:36:00Z">
        <w:r w:rsidDel="00474A9A">
          <w:delText>CREATE SEQUENCE SALES_SEQ</w:delText>
        </w:r>
      </w:del>
    </w:p>
    <w:p w:rsidR="006536AB" w:rsidDel="00474A9A" w:rsidRDefault="006536AB" w:rsidP="006536AB">
      <w:pPr>
        <w:rPr>
          <w:del w:id="394" w:author="Windows 사용자" w:date="2020-09-16T16:36:00Z"/>
        </w:rPr>
      </w:pPr>
      <w:del w:id="395" w:author="Windows 사용자" w:date="2020-09-16T15:27:00Z">
        <w:r w:rsidDel="006536AB">
          <w:delText xml:space="preserve">START </w:delText>
        </w:r>
      </w:del>
      <w:del w:id="396" w:author="Windows 사용자" w:date="2020-09-16T16:36:00Z">
        <w:r w:rsidDel="00474A9A">
          <w:delText>WITH 1</w:delText>
        </w:r>
      </w:del>
    </w:p>
    <w:p w:rsidR="006536AB" w:rsidDel="00474A9A" w:rsidRDefault="006536AB" w:rsidP="006536AB">
      <w:pPr>
        <w:rPr>
          <w:del w:id="397" w:author="Windows 사용자" w:date="2020-09-16T16:36:00Z"/>
        </w:rPr>
      </w:pPr>
      <w:del w:id="398" w:author="Windows 사용자" w:date="2020-09-16T16:36:00Z">
        <w:r w:rsidDel="00474A9A">
          <w:delText>INCREMENT BY 1;</w:delText>
        </w:r>
      </w:del>
    </w:p>
    <w:p w:rsidR="006536AB" w:rsidDel="00474A9A" w:rsidRDefault="006536AB" w:rsidP="006536AB">
      <w:pPr>
        <w:rPr>
          <w:del w:id="399" w:author="Windows 사용자" w:date="2020-09-16T16:36:00Z"/>
        </w:rPr>
      </w:pPr>
    </w:p>
    <w:p w:rsidR="006536AB" w:rsidDel="00474A9A" w:rsidRDefault="006536AB" w:rsidP="006536AB">
      <w:pPr>
        <w:rPr>
          <w:del w:id="400" w:author="Windows 사용자" w:date="2020-09-16T16:36:00Z"/>
        </w:rPr>
      </w:pPr>
    </w:p>
    <w:p w:rsidR="006536AB" w:rsidDel="00474A9A" w:rsidRDefault="006536AB" w:rsidP="006536AB">
      <w:pPr>
        <w:rPr>
          <w:del w:id="401" w:author="Windows 사용자" w:date="2020-09-16T16:36:00Z"/>
        </w:rPr>
      </w:pPr>
    </w:p>
    <w:p w:rsidR="006536AB" w:rsidDel="00474A9A" w:rsidRDefault="006536AB" w:rsidP="006536AB">
      <w:pPr>
        <w:rPr>
          <w:del w:id="402" w:author="Windows 사용자" w:date="2020-09-16T16:36:00Z"/>
        </w:rPr>
      </w:pPr>
      <w:del w:id="403" w:author="Windows 사용자" w:date="2020-09-16T16:36:00Z">
        <w:r w:rsidDel="00474A9A">
          <w:tab/>
          <w:delText>/* TAB TABLE 데이터  (테이블id,PWD,admin 아이디, 맥스인원) */</w:delText>
        </w:r>
      </w:del>
    </w:p>
    <w:p w:rsidR="006536AB" w:rsidDel="00474A9A" w:rsidRDefault="006536AB" w:rsidP="006536AB">
      <w:pPr>
        <w:rPr>
          <w:del w:id="404" w:author="Windows 사용자" w:date="2020-09-16T16:36:00Z"/>
        </w:rPr>
      </w:pPr>
    </w:p>
    <w:p w:rsidR="006536AB" w:rsidDel="00474A9A" w:rsidRDefault="006536AB" w:rsidP="006536AB">
      <w:pPr>
        <w:rPr>
          <w:del w:id="405" w:author="Windows 사용자" w:date="2020-09-16T16:36:00Z"/>
        </w:rPr>
      </w:pPr>
      <w:del w:id="406" w:author="Windows 사용자" w:date="2020-09-16T16:36:00Z">
        <w:r w:rsidDel="00474A9A">
          <w:delText>INSERT INTO TAB VALUES ('admin01', 'pwd01', 0, null, null);</w:delText>
        </w:r>
      </w:del>
    </w:p>
    <w:p w:rsidR="006536AB" w:rsidDel="00474A9A" w:rsidRDefault="006536AB" w:rsidP="006536AB">
      <w:pPr>
        <w:rPr>
          <w:del w:id="407" w:author="Windows 사용자" w:date="2020-09-16T16:36:00Z"/>
        </w:rPr>
      </w:pPr>
      <w:del w:id="408" w:author="Windows 사용자" w:date="2020-09-16T16:36:00Z">
        <w:r w:rsidDel="00474A9A">
          <w:delText>INSERT INTO TAB VALUES ('table01', 'pwd01', 1, 'admin01', 4);</w:delText>
        </w:r>
      </w:del>
    </w:p>
    <w:p w:rsidR="006536AB" w:rsidDel="00474A9A" w:rsidRDefault="006536AB" w:rsidP="006536AB">
      <w:pPr>
        <w:rPr>
          <w:del w:id="409" w:author="Windows 사용자" w:date="2020-09-16T16:36:00Z"/>
        </w:rPr>
      </w:pPr>
      <w:del w:id="410" w:author="Windows 사용자" w:date="2020-09-16T16:36:00Z">
        <w:r w:rsidDel="00474A9A">
          <w:delText>INSERT INTO TAB VALUES ('table02', 'pwd01', 2, 'admin01', 4);</w:delText>
        </w:r>
      </w:del>
    </w:p>
    <w:p w:rsidR="006536AB" w:rsidDel="00474A9A" w:rsidRDefault="006536AB" w:rsidP="006536AB">
      <w:pPr>
        <w:rPr>
          <w:del w:id="411" w:author="Windows 사용자" w:date="2020-09-16T16:36:00Z"/>
        </w:rPr>
      </w:pPr>
      <w:del w:id="412" w:author="Windows 사용자" w:date="2020-09-16T16:36:00Z">
        <w:r w:rsidDel="00474A9A">
          <w:delText>INSERT INTO TAB VALUES ('table03', 'pwd01', 3, 'admin01', 4);</w:delText>
        </w:r>
      </w:del>
    </w:p>
    <w:p w:rsidR="006536AB" w:rsidDel="00474A9A" w:rsidRDefault="006536AB" w:rsidP="006536AB">
      <w:pPr>
        <w:rPr>
          <w:del w:id="413" w:author="Windows 사용자" w:date="2020-09-16T16:36:00Z"/>
        </w:rPr>
      </w:pPr>
      <w:del w:id="414" w:author="Windows 사용자" w:date="2020-09-16T16:36:00Z">
        <w:r w:rsidDel="00474A9A">
          <w:delText>INSERT INTO TAB VALUES ('table04', 'pwd01', 4, 'admin01', 4);</w:delText>
        </w:r>
      </w:del>
    </w:p>
    <w:p w:rsidR="006536AB" w:rsidDel="00474A9A" w:rsidRDefault="006536AB" w:rsidP="006536AB">
      <w:pPr>
        <w:rPr>
          <w:del w:id="415" w:author="Windows 사용자" w:date="2020-09-16T16:36:00Z"/>
        </w:rPr>
      </w:pPr>
      <w:del w:id="416" w:author="Windows 사용자" w:date="2020-09-16T16:36:00Z">
        <w:r w:rsidDel="00474A9A">
          <w:delText>COMMIT;</w:delText>
        </w:r>
      </w:del>
    </w:p>
    <w:p w:rsidR="006536AB" w:rsidDel="00474A9A" w:rsidRDefault="006536AB" w:rsidP="006536AB">
      <w:pPr>
        <w:rPr>
          <w:del w:id="417" w:author="Windows 사용자" w:date="2020-09-16T16:36:00Z"/>
        </w:rPr>
      </w:pPr>
    </w:p>
    <w:p w:rsidR="006536AB" w:rsidDel="00474A9A" w:rsidRDefault="006536AB" w:rsidP="006536AB">
      <w:pPr>
        <w:rPr>
          <w:del w:id="418" w:author="Windows 사용자" w:date="2020-09-16T16:36:00Z"/>
        </w:rPr>
      </w:pPr>
      <w:del w:id="419" w:author="Windows 사용자" w:date="2020-09-16T16:36:00Z">
        <w:r w:rsidDel="00474A9A">
          <w:tab/>
          <w:delText>/* MENU TABLE 데이터 (ID, 메뉴이름, 가격, 총판매수량, 카테고리번호,이미지주소 1,2,3) */</w:delText>
        </w:r>
      </w:del>
    </w:p>
    <w:p w:rsidR="006536AB" w:rsidDel="00474A9A" w:rsidRDefault="006536AB" w:rsidP="006536AB">
      <w:pPr>
        <w:rPr>
          <w:del w:id="420" w:author="Windows 사용자" w:date="2020-09-16T16:36:00Z"/>
        </w:rPr>
      </w:pPr>
      <w:del w:id="421" w:author="Windows 사용자" w:date="2020-09-16T16:36:00Z">
        <w:r w:rsidDel="00474A9A">
          <w:delText>INSERT INTO MENU VALUES('11','해물파전','20000','0','1','C11.jpg',NULL,NULL);</w:delText>
        </w:r>
      </w:del>
    </w:p>
    <w:p w:rsidR="006536AB" w:rsidDel="00474A9A" w:rsidRDefault="006536AB" w:rsidP="006536AB">
      <w:pPr>
        <w:rPr>
          <w:del w:id="422" w:author="Windows 사용자" w:date="2020-09-16T16:36:00Z"/>
        </w:rPr>
      </w:pPr>
      <w:del w:id="423" w:author="Windows 사용자" w:date="2020-09-16T16:36:00Z">
        <w:r w:rsidDel="00474A9A">
          <w:delText>INSERT INTO MENU VALUES('12','김치전','10000','0','1','C12.jpg',NULL,NULL);</w:delText>
        </w:r>
      </w:del>
    </w:p>
    <w:p w:rsidR="006536AB" w:rsidDel="00474A9A" w:rsidRDefault="006536AB" w:rsidP="006536AB">
      <w:pPr>
        <w:rPr>
          <w:del w:id="424" w:author="Windows 사용자" w:date="2020-09-16T16:36:00Z"/>
        </w:rPr>
      </w:pPr>
      <w:del w:id="425" w:author="Windows 사용자" w:date="2020-09-16T16:36:00Z">
        <w:r w:rsidDel="00474A9A">
          <w:delText>INSERT INTO MENU VALUES('13','감자전','10000','0','1','C13.jpg',NULL,NULL);</w:delText>
        </w:r>
      </w:del>
    </w:p>
    <w:p w:rsidR="006536AB" w:rsidDel="00474A9A" w:rsidRDefault="006536AB" w:rsidP="006536AB">
      <w:pPr>
        <w:rPr>
          <w:del w:id="426" w:author="Windows 사용자" w:date="2020-09-16T16:36:00Z"/>
        </w:rPr>
      </w:pPr>
      <w:del w:id="427" w:author="Windows 사용자" w:date="2020-09-16T16:36:00Z">
        <w:r w:rsidDel="00474A9A">
          <w:delText>INSERT INTO MENU VALUES('14','모듬전','15000','0','1','C14.jpg',NULL,NULL);</w:delText>
        </w:r>
      </w:del>
    </w:p>
    <w:p w:rsidR="006536AB" w:rsidDel="00474A9A" w:rsidRDefault="006536AB" w:rsidP="006536AB">
      <w:pPr>
        <w:rPr>
          <w:del w:id="428" w:author="Windows 사용자" w:date="2020-09-16T16:36:00Z"/>
        </w:rPr>
      </w:pPr>
      <w:del w:id="429" w:author="Windows 사용자" w:date="2020-09-16T16:36:00Z">
        <w:r w:rsidDel="00474A9A">
          <w:delText>INSERT INTO MENU VALUES('15','호박전','10000','0','1','C15.jpg',NULL,NULL);</w:delText>
        </w:r>
      </w:del>
    </w:p>
    <w:p w:rsidR="006536AB" w:rsidDel="00474A9A" w:rsidRDefault="006536AB" w:rsidP="006536AB">
      <w:pPr>
        <w:rPr>
          <w:del w:id="430" w:author="Windows 사용자" w:date="2020-09-16T16:36:00Z"/>
        </w:rPr>
      </w:pPr>
      <w:del w:id="431" w:author="Windows 사용자" w:date="2020-09-16T16:36:00Z">
        <w:r w:rsidDel="00474A9A">
          <w:delText>INSERT INTO MENU VALUES('16','소세지전','8000','0','1','C16.jpg',NULL,NULL);</w:delText>
        </w:r>
      </w:del>
    </w:p>
    <w:p w:rsidR="006536AB" w:rsidDel="00474A9A" w:rsidRDefault="006536AB" w:rsidP="006536AB">
      <w:pPr>
        <w:rPr>
          <w:del w:id="432" w:author="Windows 사용자" w:date="2020-09-16T16:36:00Z"/>
        </w:rPr>
      </w:pPr>
    </w:p>
    <w:p w:rsidR="006536AB" w:rsidDel="00474A9A" w:rsidRDefault="006536AB" w:rsidP="006536AB">
      <w:pPr>
        <w:rPr>
          <w:del w:id="433" w:author="Windows 사용자" w:date="2020-09-16T16:36:00Z"/>
        </w:rPr>
      </w:pPr>
    </w:p>
    <w:p w:rsidR="006536AB" w:rsidDel="00474A9A" w:rsidRDefault="006536AB" w:rsidP="006536AB">
      <w:pPr>
        <w:rPr>
          <w:del w:id="434" w:author="Windows 사용자" w:date="2020-09-16T16:36:00Z"/>
        </w:rPr>
      </w:pPr>
      <w:del w:id="435" w:author="Windows 사용자" w:date="2020-09-16T16:36:00Z">
        <w:r w:rsidDel="00474A9A">
          <w:delText>INSERT INTO MENU VALUES('21','가오리 회무침','22000','0','2','C21.jpg',NULL,NULL);</w:delText>
        </w:r>
      </w:del>
    </w:p>
    <w:p w:rsidR="006536AB" w:rsidDel="00474A9A" w:rsidRDefault="006536AB" w:rsidP="006536AB">
      <w:pPr>
        <w:rPr>
          <w:del w:id="436" w:author="Windows 사용자" w:date="2020-09-16T16:36:00Z"/>
        </w:rPr>
      </w:pPr>
      <w:del w:id="437" w:author="Windows 사용자" w:date="2020-09-16T16:36:00Z">
        <w:r w:rsidDel="00474A9A">
          <w:delText>INSERT INTO MENU VALUES('22','제육볶음','18000','0','2','C22.jpg',NULL,NULL);</w:delText>
        </w:r>
      </w:del>
    </w:p>
    <w:p w:rsidR="006536AB" w:rsidDel="00474A9A" w:rsidRDefault="006536AB" w:rsidP="006536AB">
      <w:pPr>
        <w:rPr>
          <w:del w:id="438" w:author="Windows 사용자" w:date="2020-09-16T16:36:00Z"/>
        </w:rPr>
      </w:pPr>
      <w:del w:id="439" w:author="Windows 사용자" w:date="2020-09-16T16:36:00Z">
        <w:r w:rsidDel="00474A9A">
          <w:delText>INSERT INTO MENU VALUES('23','두부김치','12000','0','2','C23.jpg',NULL,NULL);</w:delText>
        </w:r>
      </w:del>
    </w:p>
    <w:p w:rsidR="006536AB" w:rsidDel="00474A9A" w:rsidRDefault="006536AB" w:rsidP="006536AB">
      <w:pPr>
        <w:rPr>
          <w:del w:id="440" w:author="Windows 사용자" w:date="2020-09-16T16:36:00Z"/>
        </w:rPr>
      </w:pPr>
      <w:del w:id="441" w:author="Windows 사용자" w:date="2020-09-16T16:36:00Z">
        <w:r w:rsidDel="00474A9A">
          <w:delText>INSERT INTO MENU VALUES('24','왕새우튀김','15000','0','2','C24.jpg',NULL,NULL);</w:delText>
        </w:r>
      </w:del>
    </w:p>
    <w:p w:rsidR="006536AB" w:rsidDel="00474A9A" w:rsidRDefault="006536AB" w:rsidP="006536AB">
      <w:pPr>
        <w:rPr>
          <w:del w:id="442" w:author="Windows 사용자" w:date="2020-09-16T16:36:00Z"/>
        </w:rPr>
      </w:pPr>
      <w:del w:id="443" w:author="Windows 사용자" w:date="2020-09-16T16:36:00Z">
        <w:r w:rsidDel="00474A9A">
          <w:delText>INSERT INTO MENU VALUES('25','골뱅이무침','15000','0','2','C25.jpg',NULL,NULL);</w:delText>
        </w:r>
      </w:del>
    </w:p>
    <w:p w:rsidR="006536AB" w:rsidDel="00474A9A" w:rsidRDefault="006536AB" w:rsidP="006536AB">
      <w:pPr>
        <w:rPr>
          <w:del w:id="444" w:author="Windows 사용자" w:date="2020-09-16T16:36:00Z"/>
        </w:rPr>
      </w:pPr>
      <w:del w:id="445" w:author="Windows 사용자" w:date="2020-09-16T16:36:00Z">
        <w:r w:rsidDel="00474A9A">
          <w:delText>INSERT INTO MENU VALUES('26','갑오징어숙회','20000','0','2','C26.jpg',NULL,NULL);</w:delText>
        </w:r>
      </w:del>
    </w:p>
    <w:p w:rsidR="006536AB" w:rsidDel="00474A9A" w:rsidRDefault="006536AB" w:rsidP="006536AB">
      <w:pPr>
        <w:rPr>
          <w:del w:id="446" w:author="Windows 사용자" w:date="2020-09-16T16:36:00Z"/>
        </w:rPr>
      </w:pPr>
    </w:p>
    <w:p w:rsidR="006536AB" w:rsidDel="00474A9A" w:rsidRDefault="006536AB" w:rsidP="006536AB">
      <w:pPr>
        <w:rPr>
          <w:del w:id="447" w:author="Windows 사용자" w:date="2020-09-16T16:36:00Z"/>
        </w:rPr>
      </w:pPr>
    </w:p>
    <w:p w:rsidR="006536AB" w:rsidDel="00474A9A" w:rsidRDefault="006536AB" w:rsidP="006536AB">
      <w:pPr>
        <w:rPr>
          <w:del w:id="448" w:author="Windows 사용자" w:date="2020-09-16T16:36:00Z"/>
        </w:rPr>
      </w:pPr>
      <w:del w:id="449" w:author="Windows 사용자" w:date="2020-09-16T16:36:00Z">
        <w:r w:rsidDel="00474A9A">
          <w:delText>INSERT INTO MENU VALUES('31','어묵탕','15000','0','3','C31.jpg',NULL,NULL);</w:delText>
        </w:r>
      </w:del>
    </w:p>
    <w:p w:rsidR="006536AB" w:rsidDel="00474A9A" w:rsidRDefault="006536AB" w:rsidP="006536AB">
      <w:pPr>
        <w:rPr>
          <w:del w:id="450" w:author="Windows 사용자" w:date="2020-09-16T16:36:00Z"/>
        </w:rPr>
      </w:pPr>
      <w:del w:id="451" w:author="Windows 사용자" w:date="2020-09-16T16:36:00Z">
        <w:r w:rsidDel="00474A9A">
          <w:delText>INSERT INTO MENU VALUES('32','김치찌개','15000','0','3','C32.jpg',NULL,NULL);</w:delText>
        </w:r>
      </w:del>
    </w:p>
    <w:p w:rsidR="006536AB" w:rsidDel="00474A9A" w:rsidRDefault="006536AB" w:rsidP="006536AB">
      <w:pPr>
        <w:rPr>
          <w:del w:id="452" w:author="Windows 사용자" w:date="2020-09-16T16:36:00Z"/>
        </w:rPr>
      </w:pPr>
      <w:del w:id="453" w:author="Windows 사용자" w:date="2020-09-16T16:36:00Z">
        <w:r w:rsidDel="00474A9A">
          <w:delText>INSERT INTO MENU VALUES('33','부대찌개','18000','0','3','C33.jpg',NULL,NULL);</w:delText>
        </w:r>
      </w:del>
    </w:p>
    <w:p w:rsidR="006536AB" w:rsidDel="00474A9A" w:rsidRDefault="006536AB" w:rsidP="006536AB">
      <w:pPr>
        <w:rPr>
          <w:del w:id="454" w:author="Windows 사용자" w:date="2020-09-16T16:36:00Z"/>
        </w:rPr>
      </w:pPr>
      <w:del w:id="455" w:author="Windows 사용자" w:date="2020-09-16T16:36:00Z">
        <w:r w:rsidDel="00474A9A">
          <w:delText>INSERT INTO MENU VALUES('34','해물알탕','20000','0','3','C34.jpg',NULL,NULL);</w:delText>
        </w:r>
      </w:del>
    </w:p>
    <w:p w:rsidR="006536AB" w:rsidDel="00474A9A" w:rsidRDefault="006536AB" w:rsidP="006536AB">
      <w:pPr>
        <w:rPr>
          <w:del w:id="456" w:author="Windows 사용자" w:date="2020-09-16T16:36:00Z"/>
        </w:rPr>
      </w:pPr>
      <w:del w:id="457" w:author="Windows 사용자" w:date="2020-09-16T16:36:00Z">
        <w:r w:rsidDel="00474A9A">
          <w:delText>INSERT INTO MENU VALUES('35','고추장찌개','18000','0','3','C35.jpg',NULL,NULL);</w:delText>
        </w:r>
      </w:del>
    </w:p>
    <w:p w:rsidR="006536AB" w:rsidDel="00474A9A" w:rsidRDefault="006536AB" w:rsidP="006536AB">
      <w:pPr>
        <w:rPr>
          <w:del w:id="458" w:author="Windows 사용자" w:date="2020-09-16T16:36:00Z"/>
        </w:rPr>
      </w:pPr>
    </w:p>
    <w:p w:rsidR="006536AB" w:rsidDel="00474A9A" w:rsidRDefault="006536AB" w:rsidP="006536AB">
      <w:pPr>
        <w:rPr>
          <w:del w:id="459" w:author="Windows 사용자" w:date="2020-09-16T16:36:00Z"/>
        </w:rPr>
      </w:pPr>
    </w:p>
    <w:p w:rsidR="006536AB" w:rsidDel="00474A9A" w:rsidRDefault="006536AB" w:rsidP="006536AB">
      <w:pPr>
        <w:rPr>
          <w:del w:id="460" w:author="Windows 사용자" w:date="2020-09-16T16:36:00Z"/>
        </w:rPr>
      </w:pPr>
      <w:del w:id="461" w:author="Windows 사용자" w:date="2020-09-16T16:36:00Z">
        <w:r w:rsidDel="00474A9A">
          <w:delText>INSERT INTO MENU VALUES('41','막걸리','4000','0','4','C41.jpg',NULL,NULL);</w:delText>
        </w:r>
      </w:del>
    </w:p>
    <w:p w:rsidR="006536AB" w:rsidDel="00474A9A" w:rsidRDefault="006536AB" w:rsidP="006536AB">
      <w:pPr>
        <w:rPr>
          <w:del w:id="462" w:author="Windows 사용자" w:date="2020-09-16T16:36:00Z"/>
        </w:rPr>
      </w:pPr>
      <w:del w:id="463" w:author="Windows 사용자" w:date="2020-09-16T16:36:00Z">
        <w:r w:rsidDel="00474A9A">
          <w:delText>INSERT INTO MENU VALUES('42','소주','4000','0','4','C42.jpg',NULL,NULL);</w:delText>
        </w:r>
      </w:del>
    </w:p>
    <w:p w:rsidR="006536AB" w:rsidDel="00474A9A" w:rsidRDefault="006536AB" w:rsidP="006536AB">
      <w:pPr>
        <w:rPr>
          <w:del w:id="464" w:author="Windows 사용자" w:date="2020-09-16T16:36:00Z"/>
        </w:rPr>
      </w:pPr>
      <w:del w:id="465" w:author="Windows 사용자" w:date="2020-09-16T16:36:00Z">
        <w:r w:rsidDel="00474A9A">
          <w:delText>INSERT INTO MENU VALUES('43','맥주','4000','0','4','C43.jpg',NULL,NULL);</w:delText>
        </w:r>
      </w:del>
    </w:p>
    <w:p w:rsidR="006536AB" w:rsidDel="00474A9A" w:rsidRDefault="006536AB" w:rsidP="006536AB">
      <w:pPr>
        <w:rPr>
          <w:del w:id="466" w:author="Windows 사용자" w:date="2020-09-16T16:36:00Z"/>
        </w:rPr>
      </w:pPr>
      <w:del w:id="467" w:author="Windows 사용자" w:date="2020-09-16T16:36:00Z">
        <w:r w:rsidDel="00474A9A">
          <w:delText>INSERT INTO MENU VALUES('44','음료수','4000','0','4','C44.jpg',NULL,NULL);</w:delText>
        </w:r>
      </w:del>
    </w:p>
    <w:p w:rsidR="006536AB" w:rsidDel="00474A9A" w:rsidRDefault="006536AB" w:rsidP="006536AB">
      <w:pPr>
        <w:rPr>
          <w:del w:id="468" w:author="Windows 사용자" w:date="2020-09-16T16:36:00Z"/>
        </w:rPr>
      </w:pPr>
    </w:p>
    <w:p w:rsidR="006536AB" w:rsidDel="00474A9A" w:rsidRDefault="006536AB" w:rsidP="006536AB">
      <w:pPr>
        <w:rPr>
          <w:del w:id="469" w:author="Windows 사용자" w:date="2020-09-16T16:36:00Z"/>
        </w:rPr>
      </w:pPr>
      <w:del w:id="470" w:author="Windows 사용자" w:date="2020-09-16T16:36:00Z">
        <w:r w:rsidDel="00474A9A">
          <w:delText>COMMIT;</w:delText>
        </w:r>
      </w:del>
    </w:p>
    <w:p w:rsidR="006536AB" w:rsidDel="00474A9A" w:rsidRDefault="006536AB" w:rsidP="006536AB">
      <w:pPr>
        <w:rPr>
          <w:del w:id="471" w:author="Windows 사용자" w:date="2020-09-16T16:36:00Z"/>
        </w:rPr>
      </w:pPr>
    </w:p>
    <w:p w:rsidR="006536AB" w:rsidDel="00474A9A" w:rsidRDefault="006536AB" w:rsidP="006536AB">
      <w:pPr>
        <w:rPr>
          <w:del w:id="472" w:author="Windows 사용자" w:date="2020-09-16T16:36:00Z"/>
        </w:rPr>
      </w:pPr>
      <w:del w:id="473" w:author="Windows 사용자" w:date="2020-09-16T16:36:00Z">
        <w:r w:rsidDel="00474A9A">
          <w:tab/>
          <w:delText>/* SALES TABLE 데이터 (ID, MENU_ID,RECEIPT_ID,수량,메뉴서빙확인,판매금액)  */</w:delText>
        </w:r>
      </w:del>
    </w:p>
    <w:p w:rsidR="006536AB" w:rsidDel="00474A9A" w:rsidRDefault="006536AB" w:rsidP="006536AB">
      <w:pPr>
        <w:rPr>
          <w:del w:id="474" w:author="Windows 사용자" w:date="2020-09-16T16:36:00Z"/>
        </w:rPr>
      </w:pPr>
    </w:p>
    <w:p w:rsidR="006536AB" w:rsidDel="00474A9A" w:rsidRDefault="006536AB" w:rsidP="006536AB">
      <w:pPr>
        <w:rPr>
          <w:del w:id="475" w:author="Windows 사용자" w:date="2020-09-16T16:36:00Z"/>
        </w:rPr>
      </w:pPr>
    </w:p>
    <w:p w:rsidR="006536AB" w:rsidDel="00474A9A" w:rsidRDefault="006536AB" w:rsidP="006536AB">
      <w:pPr>
        <w:rPr>
          <w:del w:id="476" w:author="Windows 사용자" w:date="2020-09-16T16:36:00Z"/>
        </w:rPr>
      </w:pPr>
      <w:del w:id="477" w:author="Windows 사용자" w:date="2020-09-16T16:36:00Z">
        <w:r w:rsidDel="00474A9A">
          <w:tab/>
        </w:r>
      </w:del>
    </w:p>
    <w:p w:rsidR="006536AB" w:rsidDel="00474A9A" w:rsidRDefault="006536AB" w:rsidP="006536AB">
      <w:pPr>
        <w:rPr>
          <w:del w:id="478" w:author="Windows 사용자" w:date="2020-09-16T16:36:00Z"/>
        </w:rPr>
      </w:pPr>
    </w:p>
    <w:p w:rsidR="006536AB" w:rsidDel="00474A9A" w:rsidRDefault="006536AB" w:rsidP="006536AB">
      <w:pPr>
        <w:rPr>
          <w:del w:id="479" w:author="Windows 사용자" w:date="2020-09-16T16:36:00Z"/>
        </w:rPr>
      </w:pPr>
    </w:p>
    <w:p w:rsidR="006536AB" w:rsidDel="00474A9A" w:rsidRDefault="006536AB" w:rsidP="006536AB">
      <w:pPr>
        <w:rPr>
          <w:del w:id="480" w:author="Windows 사용자" w:date="2020-09-16T16:36:00Z"/>
        </w:rPr>
      </w:pPr>
      <w:del w:id="481" w:author="Windows 사용자" w:date="2020-09-16T16:36:00Z">
        <w:r w:rsidDel="00474A9A">
          <w:tab/>
          <w:delText>/* BULLETIN TABLE 데이터 (ID(SEQ), TAB_ID, 제목, 내용, 작성자, 날짜, 댓글아이디(작성자아이디)  */</w:delText>
        </w:r>
      </w:del>
    </w:p>
    <w:p w:rsidR="006536AB" w:rsidDel="00474A9A" w:rsidRDefault="006536AB" w:rsidP="006536AB">
      <w:pPr>
        <w:rPr>
          <w:del w:id="482" w:author="Windows 사용자" w:date="2020-09-16T16:36:00Z"/>
        </w:rPr>
      </w:pPr>
    </w:p>
    <w:p w:rsidR="006536AB" w:rsidDel="00474A9A" w:rsidRDefault="006536AB" w:rsidP="006536AB">
      <w:pPr>
        <w:rPr>
          <w:del w:id="483" w:author="Windows 사용자" w:date="2020-09-16T16:36:00Z"/>
        </w:rPr>
      </w:pPr>
    </w:p>
    <w:p w:rsidR="006536AB" w:rsidDel="00474A9A" w:rsidRDefault="006536AB" w:rsidP="006536AB">
      <w:pPr>
        <w:rPr>
          <w:del w:id="484" w:author="Windows 사용자" w:date="2020-09-16T16:36:00Z"/>
        </w:rPr>
      </w:pPr>
    </w:p>
    <w:p w:rsidR="006536AB" w:rsidDel="00474A9A" w:rsidRDefault="006536AB" w:rsidP="006536AB">
      <w:pPr>
        <w:rPr>
          <w:del w:id="485" w:author="Windows 사용자" w:date="2020-09-16T16:36:00Z"/>
        </w:rPr>
      </w:pPr>
      <w:del w:id="486" w:author="Windows 사용자" w:date="2020-09-16T16:36:00Z">
        <w:r w:rsidDel="00474A9A">
          <w:tab/>
          <w:delText>/* RECEIPT TABLE 데이터 (ID, 테이블ID, 날짜, 결제방법, 총금액)  */</w:delText>
        </w:r>
      </w:del>
    </w:p>
    <w:p w:rsidR="006536AB" w:rsidDel="00474A9A" w:rsidRDefault="006536AB" w:rsidP="006536AB">
      <w:pPr>
        <w:rPr>
          <w:del w:id="487" w:author="Windows 사용자" w:date="2020-09-16T16:36:00Z"/>
        </w:rPr>
      </w:pPr>
    </w:p>
    <w:p w:rsidR="00BF5E32" w:rsidRDefault="006536AB" w:rsidP="006536AB">
      <w:del w:id="488" w:author="Windows 사용자" w:date="2020-09-16T16:36:00Z">
        <w:r w:rsidDel="00474A9A">
          <w:tab/>
        </w:r>
        <w:r w:rsidDel="00474A9A">
          <w:tab/>
        </w:r>
      </w:del>
    </w:p>
    <w:sectPr w:rsidR="00BF5E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사용자">
    <w15:presenceInfo w15:providerId="None" w15:userId="Windows 사용자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AB"/>
    <w:rsid w:val="00302A06"/>
    <w:rsid w:val="00474A9A"/>
    <w:rsid w:val="006536AB"/>
    <w:rsid w:val="00BF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69261-5181-465B-8C2B-4CC20F9E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F4A56-FB7B-4BD9-9974-BDA9D53B3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2020-09-16T06:23:00Z</dcterms:created>
  <dcterms:modified xsi:type="dcterms:W3CDTF">2020-09-16T08:42:00Z</dcterms:modified>
</cp:coreProperties>
</file>